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7F2" w:rsidRPr="000D5B7F" w:rsidRDefault="00E547F2">
      <w:pPr>
        <w:rPr>
          <w:sz w:val="24"/>
          <w:szCs w:val="24"/>
          <w:rPrChange w:id="0" w:author="Bruce Dosier" w:date="2016-05-31T12:21:00Z">
            <w:rPr/>
          </w:rPrChange>
        </w:rPr>
      </w:pPr>
    </w:p>
    <w:p w:rsidR="00E547F2" w:rsidRPr="000D5B7F" w:rsidRDefault="00E547F2">
      <w:pPr>
        <w:rPr>
          <w:sz w:val="24"/>
          <w:szCs w:val="24"/>
          <w:rPrChange w:id="1" w:author="Bruce Dosier" w:date="2016-05-31T12:21:00Z">
            <w:rPr/>
          </w:rPrChange>
        </w:rPr>
      </w:pPr>
    </w:p>
    <w:p w:rsidR="00592A93" w:rsidRPr="000D5B7F" w:rsidRDefault="000D5B7F">
      <w:pPr>
        <w:suppressAutoHyphens/>
        <w:jc w:val="both"/>
        <w:rPr>
          <w:spacing w:val="-3"/>
          <w:sz w:val="24"/>
          <w:szCs w:val="24"/>
          <w:rPrChange w:id="2" w:author="Bruce Dosier" w:date="2016-05-31T12:21:00Z">
            <w:rPr>
              <w:spacing w:val="-3"/>
              <w:sz w:val="24"/>
              <w:szCs w:val="24"/>
            </w:rPr>
          </w:rPrChange>
        </w:rPr>
      </w:pPr>
      <w:ins w:id="3" w:author="Bruce Dosier" w:date="2016-05-31T12:20:00Z">
        <w:r w:rsidRPr="000D5B7F">
          <w:rPr>
            <w:spacing w:val="-3"/>
            <w:sz w:val="24"/>
            <w:szCs w:val="24"/>
            <w:rPrChange w:id="4" w:author="Bruce Dosier" w:date="2016-05-31T12:21:00Z">
              <w:rPr>
                <w:spacing w:val="-3"/>
                <w:sz w:val="24"/>
                <w:szCs w:val="24"/>
              </w:rPr>
            </w:rPrChange>
          </w:rPr>
          <w:t xml:space="preserve">Property </w:t>
        </w:r>
      </w:ins>
      <w:r w:rsidR="00E547F2" w:rsidRPr="000D5B7F">
        <w:rPr>
          <w:spacing w:val="-3"/>
          <w:sz w:val="24"/>
          <w:szCs w:val="24"/>
          <w:rPrChange w:id="5" w:author="Bruce Dosier" w:date="2016-05-31T12:21:00Z">
            <w:rPr>
              <w:spacing w:val="-3"/>
              <w:sz w:val="24"/>
              <w:szCs w:val="24"/>
            </w:rPr>
          </w:rPrChange>
        </w:rPr>
        <w:t>A</w:t>
      </w:r>
      <w:r w:rsidR="00791C04" w:rsidRPr="000D5B7F">
        <w:rPr>
          <w:spacing w:val="-3"/>
          <w:sz w:val="24"/>
          <w:szCs w:val="24"/>
          <w:rPrChange w:id="6" w:author="Bruce Dosier" w:date="2016-05-31T12:21:00Z">
            <w:rPr>
              <w:spacing w:val="-3"/>
              <w:sz w:val="24"/>
              <w:szCs w:val="24"/>
            </w:rPr>
          </w:rPrChange>
        </w:rPr>
        <w:t xml:space="preserve">cquisition </w:t>
      </w:r>
      <w:r w:rsidR="002B6DB9" w:rsidRPr="000D5B7F">
        <w:rPr>
          <w:spacing w:val="-3"/>
          <w:sz w:val="24"/>
          <w:szCs w:val="24"/>
          <w:rPrChange w:id="7" w:author="Bruce Dosier" w:date="2016-05-31T12:21:00Z">
            <w:rPr>
              <w:spacing w:val="-3"/>
              <w:sz w:val="24"/>
              <w:szCs w:val="24"/>
            </w:rPr>
          </w:rPrChange>
        </w:rPr>
        <w:t>Services</w:t>
      </w:r>
      <w:r w:rsidR="00592A93" w:rsidRPr="000D5B7F">
        <w:rPr>
          <w:spacing w:val="-3"/>
          <w:sz w:val="24"/>
          <w:szCs w:val="24"/>
          <w:rPrChange w:id="8" w:author="Bruce Dosier" w:date="2016-05-31T12:21:00Z">
            <w:rPr>
              <w:spacing w:val="-3"/>
              <w:sz w:val="24"/>
              <w:szCs w:val="24"/>
            </w:rPr>
          </w:rPrChange>
        </w:rPr>
        <w:t xml:space="preserve"> </w:t>
      </w:r>
      <w:r w:rsidR="00592A93" w:rsidRPr="000D5B7F">
        <w:rPr>
          <w:spacing w:val="-3"/>
          <w:sz w:val="24"/>
          <w:szCs w:val="24"/>
          <w:rPrChange w:id="9" w:author="Bruce Dosier" w:date="2016-05-31T12:21:00Z">
            <w:rPr>
              <w:spacing w:val="-3"/>
              <w:sz w:val="24"/>
              <w:szCs w:val="24"/>
            </w:rPr>
          </w:rPrChange>
        </w:rPr>
        <w:fldChar w:fldCharType="begin"/>
      </w:r>
      <w:r w:rsidR="00592A93" w:rsidRPr="000D5B7F">
        <w:rPr>
          <w:spacing w:val="-3"/>
          <w:sz w:val="24"/>
          <w:szCs w:val="24"/>
          <w:rPrChange w:id="10" w:author="Bruce Dosier" w:date="2016-05-31T12:21:00Z">
            <w:rPr>
              <w:spacing w:val="-3"/>
              <w:sz w:val="24"/>
              <w:szCs w:val="24"/>
            </w:rPr>
          </w:rPrChange>
        </w:rPr>
        <w:instrText xml:space="preserve">PRIVATE </w:instrText>
      </w:r>
      <w:r w:rsidR="00592A93" w:rsidRPr="000D5B7F">
        <w:rPr>
          <w:spacing w:val="-3"/>
          <w:sz w:val="24"/>
          <w:szCs w:val="24"/>
          <w:rPrChange w:id="11" w:author="Bruce Dosier" w:date="2016-05-31T12:21:00Z">
            <w:rPr>
              <w:spacing w:val="-3"/>
              <w:sz w:val="24"/>
              <w:szCs w:val="24"/>
            </w:rPr>
          </w:rPrChange>
        </w:rPr>
      </w:r>
      <w:r w:rsidR="00592A93" w:rsidRPr="000D5B7F">
        <w:rPr>
          <w:spacing w:val="-3"/>
          <w:sz w:val="24"/>
          <w:szCs w:val="24"/>
          <w:rPrChange w:id="12" w:author="Bruce Dosier" w:date="2016-05-31T12:21:00Z">
            <w:rPr>
              <w:spacing w:val="-3"/>
              <w:sz w:val="24"/>
              <w:szCs w:val="24"/>
            </w:rPr>
          </w:rPrChange>
        </w:rPr>
        <w:fldChar w:fldCharType="end"/>
      </w:r>
    </w:p>
    <w:p w:rsidR="00592A93" w:rsidRPr="000D5B7F" w:rsidRDefault="00791C04">
      <w:pPr>
        <w:suppressAutoHyphens/>
        <w:jc w:val="both"/>
        <w:rPr>
          <w:spacing w:val="-3"/>
          <w:sz w:val="24"/>
          <w:szCs w:val="24"/>
          <w:rPrChange w:id="13" w:author="Bruce Dosier" w:date="2016-05-31T12:21:00Z">
            <w:rPr>
              <w:spacing w:val="-3"/>
              <w:sz w:val="24"/>
              <w:szCs w:val="24"/>
            </w:rPr>
          </w:rPrChange>
        </w:rPr>
      </w:pPr>
      <w:r w:rsidRPr="000D5B7F">
        <w:rPr>
          <w:spacing w:val="-3"/>
          <w:sz w:val="24"/>
          <w:szCs w:val="24"/>
          <w:rPrChange w:id="14" w:author="Bruce Dosier" w:date="2016-05-31T12:21:00Z">
            <w:rPr>
              <w:spacing w:val="-3"/>
              <w:sz w:val="24"/>
              <w:szCs w:val="24"/>
            </w:rPr>
          </w:rPrChange>
        </w:rPr>
        <w:t>Orange County Water District</w:t>
      </w:r>
    </w:p>
    <w:p w:rsidR="00592A93" w:rsidRPr="000D5B7F" w:rsidRDefault="00592A93">
      <w:pPr>
        <w:suppressAutoHyphens/>
        <w:jc w:val="both"/>
        <w:rPr>
          <w:spacing w:val="-3"/>
          <w:sz w:val="24"/>
          <w:szCs w:val="24"/>
          <w:rPrChange w:id="15" w:author="Bruce Dosier" w:date="2016-05-31T12:21:00Z">
            <w:rPr>
              <w:spacing w:val="-3"/>
              <w:sz w:val="24"/>
              <w:szCs w:val="24"/>
            </w:rPr>
          </w:rPrChange>
        </w:rPr>
      </w:pPr>
    </w:p>
    <w:p w:rsidR="00592A93" w:rsidRPr="000D5B7F" w:rsidRDefault="00592A93">
      <w:pPr>
        <w:suppressAutoHyphens/>
        <w:jc w:val="both"/>
        <w:rPr>
          <w:spacing w:val="-3"/>
          <w:sz w:val="24"/>
          <w:szCs w:val="24"/>
          <w:rPrChange w:id="16" w:author="Bruce Dosier" w:date="2016-05-31T12:21:00Z">
            <w:rPr>
              <w:spacing w:val="-3"/>
              <w:sz w:val="24"/>
              <w:szCs w:val="24"/>
            </w:rPr>
          </w:rPrChange>
        </w:rPr>
      </w:pPr>
    </w:p>
    <w:p w:rsidR="00592A93" w:rsidRPr="000D5B7F" w:rsidRDefault="00592A93">
      <w:pPr>
        <w:suppressAutoHyphens/>
        <w:jc w:val="both"/>
        <w:rPr>
          <w:spacing w:val="-3"/>
          <w:sz w:val="24"/>
          <w:szCs w:val="24"/>
          <w:rPrChange w:id="17" w:author="Bruce Dosier" w:date="2016-05-31T12:21:00Z">
            <w:rPr>
              <w:spacing w:val="-3"/>
              <w:sz w:val="24"/>
              <w:szCs w:val="24"/>
            </w:rPr>
          </w:rPrChange>
        </w:rPr>
      </w:pPr>
    </w:p>
    <w:p w:rsidR="001959DE" w:rsidRPr="000D5B7F" w:rsidRDefault="00592A93">
      <w:pPr>
        <w:tabs>
          <w:tab w:val="center" w:pos="4680"/>
        </w:tabs>
        <w:suppressAutoHyphens/>
        <w:jc w:val="both"/>
        <w:rPr>
          <w:b/>
          <w:spacing w:val="-3"/>
          <w:sz w:val="24"/>
          <w:szCs w:val="24"/>
          <w:rPrChange w:id="18" w:author="Bruce Dosier" w:date="2016-05-31T12:21:00Z">
            <w:rPr>
              <w:b/>
              <w:spacing w:val="-3"/>
              <w:sz w:val="24"/>
              <w:szCs w:val="24"/>
            </w:rPr>
          </w:rPrChange>
        </w:rPr>
      </w:pPr>
      <w:r w:rsidRPr="000D5B7F">
        <w:rPr>
          <w:spacing w:val="-3"/>
          <w:sz w:val="24"/>
          <w:szCs w:val="24"/>
          <w:rPrChange w:id="19" w:author="Bruce Dosier" w:date="2016-05-31T12:21:00Z">
            <w:rPr>
              <w:spacing w:val="-3"/>
              <w:sz w:val="24"/>
              <w:szCs w:val="24"/>
            </w:rPr>
          </w:rPrChange>
        </w:rPr>
        <w:tab/>
      </w:r>
      <w:r w:rsidRPr="000D5B7F">
        <w:rPr>
          <w:b/>
          <w:spacing w:val="-3"/>
          <w:sz w:val="24"/>
          <w:szCs w:val="24"/>
          <w:rPrChange w:id="20" w:author="Bruce Dosier" w:date="2016-05-31T12:21:00Z">
            <w:rPr>
              <w:b/>
              <w:spacing w:val="-3"/>
              <w:sz w:val="24"/>
              <w:szCs w:val="24"/>
            </w:rPr>
          </w:rPrChange>
        </w:rPr>
        <w:t>SCOPE OF</w:t>
      </w:r>
      <w:r w:rsidR="001959DE" w:rsidRPr="000D5B7F">
        <w:rPr>
          <w:b/>
          <w:spacing w:val="-3"/>
          <w:sz w:val="24"/>
          <w:szCs w:val="24"/>
          <w:rPrChange w:id="21" w:author="Bruce Dosier" w:date="2016-05-31T12:21:00Z">
            <w:rPr>
              <w:b/>
              <w:spacing w:val="-3"/>
              <w:sz w:val="24"/>
              <w:szCs w:val="24"/>
            </w:rPr>
          </w:rPrChange>
        </w:rPr>
        <w:t xml:space="preserve"> WORK </w:t>
      </w:r>
    </w:p>
    <w:p w:rsidR="00592A93" w:rsidRPr="000D5B7F" w:rsidRDefault="001959DE" w:rsidP="001959DE">
      <w:pPr>
        <w:tabs>
          <w:tab w:val="center" w:pos="4680"/>
        </w:tabs>
        <w:suppressAutoHyphens/>
        <w:jc w:val="center"/>
        <w:rPr>
          <w:b/>
          <w:spacing w:val="-3"/>
          <w:sz w:val="24"/>
          <w:szCs w:val="24"/>
          <w:rPrChange w:id="22" w:author="Bruce Dosier" w:date="2016-05-31T12:21:00Z">
            <w:rPr>
              <w:b/>
              <w:spacing w:val="-3"/>
              <w:sz w:val="24"/>
              <w:szCs w:val="24"/>
            </w:rPr>
          </w:rPrChange>
        </w:rPr>
      </w:pPr>
      <w:r w:rsidRPr="000D5B7F">
        <w:rPr>
          <w:b/>
          <w:spacing w:val="-3"/>
          <w:sz w:val="24"/>
          <w:szCs w:val="24"/>
          <w:rPrChange w:id="23" w:author="Bruce Dosier" w:date="2016-05-31T12:21:00Z">
            <w:rPr>
              <w:b/>
              <w:spacing w:val="-3"/>
              <w:sz w:val="24"/>
              <w:szCs w:val="24"/>
            </w:rPr>
          </w:rPrChange>
        </w:rPr>
        <w:t>FOR</w:t>
      </w:r>
      <w:r w:rsidR="00592A93" w:rsidRPr="000D5B7F">
        <w:rPr>
          <w:b/>
          <w:spacing w:val="-3"/>
          <w:sz w:val="24"/>
          <w:szCs w:val="24"/>
          <w:rPrChange w:id="24" w:author="Bruce Dosier" w:date="2016-05-31T12:21:00Z">
            <w:rPr>
              <w:b/>
              <w:spacing w:val="-3"/>
              <w:sz w:val="24"/>
              <w:szCs w:val="24"/>
            </w:rPr>
          </w:rPrChange>
        </w:rPr>
        <w:t xml:space="preserve"> </w:t>
      </w:r>
      <w:ins w:id="25" w:author="Bruce Dosier" w:date="2016-05-31T12:08:00Z">
        <w:r w:rsidR="000D5B7F" w:rsidRPr="000D5B7F">
          <w:rPr>
            <w:b/>
            <w:spacing w:val="-3"/>
            <w:sz w:val="24"/>
            <w:szCs w:val="24"/>
            <w:rPrChange w:id="26" w:author="Bruce Dosier" w:date="2016-05-31T12:21:00Z">
              <w:rPr>
                <w:b/>
                <w:spacing w:val="-3"/>
                <w:sz w:val="24"/>
                <w:szCs w:val="24"/>
              </w:rPr>
            </w:rPrChange>
          </w:rPr>
          <w:t xml:space="preserve">PROPERTY </w:t>
        </w:r>
      </w:ins>
      <w:r w:rsidR="00791C04" w:rsidRPr="000D5B7F">
        <w:rPr>
          <w:b/>
          <w:spacing w:val="-3"/>
          <w:sz w:val="24"/>
          <w:szCs w:val="24"/>
          <w:rPrChange w:id="27" w:author="Bruce Dosier" w:date="2016-05-31T12:21:00Z">
            <w:rPr>
              <w:b/>
              <w:spacing w:val="-3"/>
              <w:sz w:val="24"/>
              <w:szCs w:val="24"/>
            </w:rPr>
          </w:rPrChange>
        </w:rPr>
        <w:t xml:space="preserve">ACQUISITION </w:t>
      </w:r>
      <w:r w:rsidR="002B6DB9" w:rsidRPr="000D5B7F">
        <w:rPr>
          <w:b/>
          <w:spacing w:val="-3"/>
          <w:sz w:val="24"/>
          <w:szCs w:val="24"/>
          <w:rPrChange w:id="28" w:author="Bruce Dosier" w:date="2016-05-31T12:21:00Z">
            <w:rPr>
              <w:b/>
              <w:spacing w:val="-3"/>
              <w:sz w:val="24"/>
              <w:szCs w:val="24"/>
            </w:rPr>
          </w:rPrChange>
        </w:rPr>
        <w:t>SERVICES</w:t>
      </w:r>
    </w:p>
    <w:p w:rsidR="00592A93" w:rsidRPr="000D5B7F" w:rsidRDefault="00592A93">
      <w:pPr>
        <w:tabs>
          <w:tab w:val="center" w:pos="4680"/>
        </w:tabs>
        <w:suppressAutoHyphens/>
        <w:jc w:val="both"/>
        <w:rPr>
          <w:spacing w:val="-3"/>
          <w:sz w:val="24"/>
          <w:szCs w:val="24"/>
          <w:rPrChange w:id="29" w:author="Bruce Dosier" w:date="2016-05-31T12:21:00Z">
            <w:rPr>
              <w:spacing w:val="-3"/>
              <w:sz w:val="24"/>
              <w:szCs w:val="24"/>
            </w:rPr>
          </w:rPrChange>
        </w:rPr>
      </w:pPr>
      <w:r w:rsidRPr="000D5B7F">
        <w:rPr>
          <w:spacing w:val="-3"/>
          <w:sz w:val="24"/>
          <w:szCs w:val="24"/>
          <w:rPrChange w:id="30" w:author="Bruce Dosier" w:date="2016-05-31T12:21:00Z">
            <w:rPr>
              <w:spacing w:val="-3"/>
              <w:sz w:val="24"/>
              <w:szCs w:val="24"/>
            </w:rPr>
          </w:rPrChange>
        </w:rPr>
        <w:tab/>
      </w:r>
      <w:r w:rsidR="004F1013" w:rsidRPr="000D5B7F">
        <w:rPr>
          <w:spacing w:val="-3"/>
          <w:sz w:val="24"/>
          <w:szCs w:val="24"/>
          <w:rPrChange w:id="31" w:author="Bruce Dosier" w:date="2016-05-31T12:21:00Z">
            <w:rPr>
              <w:spacing w:val="-3"/>
              <w:sz w:val="24"/>
              <w:szCs w:val="24"/>
            </w:rPr>
          </w:rPrChange>
        </w:rPr>
        <w:t>June</w:t>
      </w:r>
      <w:r w:rsidR="00EE037C" w:rsidRPr="000D5B7F">
        <w:rPr>
          <w:spacing w:val="-3"/>
          <w:sz w:val="24"/>
          <w:szCs w:val="24"/>
          <w:rPrChange w:id="32" w:author="Bruce Dosier" w:date="2016-05-31T12:21:00Z">
            <w:rPr>
              <w:spacing w:val="-3"/>
              <w:sz w:val="24"/>
              <w:szCs w:val="24"/>
            </w:rPr>
          </w:rPrChange>
        </w:rPr>
        <w:t xml:space="preserve"> </w:t>
      </w:r>
      <w:r w:rsidR="00A07CA8" w:rsidRPr="000D5B7F">
        <w:rPr>
          <w:spacing w:val="-3"/>
          <w:sz w:val="24"/>
          <w:szCs w:val="24"/>
          <w:rPrChange w:id="33" w:author="Bruce Dosier" w:date="2016-05-31T12:21:00Z">
            <w:rPr>
              <w:spacing w:val="-3"/>
              <w:sz w:val="24"/>
              <w:szCs w:val="24"/>
            </w:rPr>
          </w:rPrChange>
        </w:rPr>
        <w:t>1</w:t>
      </w:r>
      <w:r w:rsidRPr="000D5B7F">
        <w:rPr>
          <w:spacing w:val="-3"/>
          <w:sz w:val="24"/>
          <w:szCs w:val="24"/>
          <w:rPrChange w:id="34" w:author="Bruce Dosier" w:date="2016-05-31T12:21:00Z">
            <w:rPr>
              <w:spacing w:val="-3"/>
              <w:sz w:val="24"/>
              <w:szCs w:val="24"/>
            </w:rPr>
          </w:rPrChange>
        </w:rPr>
        <w:t>, 20</w:t>
      </w:r>
      <w:r w:rsidR="00A07CA8" w:rsidRPr="000D5B7F">
        <w:rPr>
          <w:spacing w:val="-3"/>
          <w:sz w:val="24"/>
          <w:szCs w:val="24"/>
          <w:rPrChange w:id="35" w:author="Bruce Dosier" w:date="2016-05-31T12:21:00Z">
            <w:rPr>
              <w:spacing w:val="-3"/>
              <w:sz w:val="24"/>
              <w:szCs w:val="24"/>
            </w:rPr>
          </w:rPrChange>
        </w:rPr>
        <w:t>16</w:t>
      </w:r>
    </w:p>
    <w:p w:rsidR="00592A93" w:rsidRPr="000D5B7F" w:rsidRDefault="00592A93">
      <w:pPr>
        <w:tabs>
          <w:tab w:val="left" w:pos="-720"/>
        </w:tabs>
        <w:suppressAutoHyphens/>
        <w:jc w:val="both"/>
        <w:rPr>
          <w:spacing w:val="-3"/>
          <w:sz w:val="24"/>
          <w:szCs w:val="24"/>
          <w:rPrChange w:id="36" w:author="Bruce Dosier" w:date="2016-05-31T12:21:00Z">
            <w:rPr>
              <w:spacing w:val="-3"/>
              <w:sz w:val="24"/>
              <w:szCs w:val="24"/>
            </w:rPr>
          </w:rPrChange>
        </w:rPr>
      </w:pPr>
    </w:p>
    <w:p w:rsidR="00592A93" w:rsidRPr="000D5B7F" w:rsidRDefault="00592A93">
      <w:pPr>
        <w:tabs>
          <w:tab w:val="left" w:pos="-720"/>
        </w:tabs>
        <w:suppressAutoHyphens/>
        <w:jc w:val="both"/>
        <w:rPr>
          <w:spacing w:val="-3"/>
          <w:sz w:val="24"/>
          <w:szCs w:val="24"/>
          <w:rPrChange w:id="37" w:author="Bruce Dosier" w:date="2016-05-31T12:21:00Z">
            <w:rPr>
              <w:spacing w:val="-3"/>
              <w:sz w:val="24"/>
              <w:szCs w:val="24"/>
            </w:rPr>
          </w:rPrChange>
        </w:rPr>
      </w:pPr>
    </w:p>
    <w:p w:rsidR="00592A93" w:rsidRPr="000D5B7F" w:rsidRDefault="00592A93" w:rsidP="006D3505">
      <w:pPr>
        <w:tabs>
          <w:tab w:val="left" w:pos="-720"/>
        </w:tabs>
        <w:suppressAutoHyphens/>
        <w:jc w:val="center"/>
        <w:rPr>
          <w:b/>
          <w:spacing w:val="-3"/>
          <w:sz w:val="24"/>
          <w:szCs w:val="24"/>
          <w:rPrChange w:id="38" w:author="Bruce Dosier" w:date="2016-05-31T12:21:00Z">
            <w:rPr>
              <w:b/>
              <w:spacing w:val="-3"/>
              <w:sz w:val="24"/>
              <w:szCs w:val="24"/>
            </w:rPr>
          </w:rPrChange>
        </w:rPr>
      </w:pPr>
      <w:r w:rsidRPr="000D5B7F">
        <w:rPr>
          <w:b/>
          <w:spacing w:val="-3"/>
          <w:sz w:val="24"/>
          <w:szCs w:val="24"/>
          <w:rPrChange w:id="39" w:author="Bruce Dosier" w:date="2016-05-31T12:21:00Z">
            <w:rPr>
              <w:b/>
              <w:spacing w:val="-3"/>
              <w:sz w:val="24"/>
              <w:szCs w:val="24"/>
            </w:rPr>
          </w:rPrChange>
        </w:rPr>
        <w:t>PURPOSE</w:t>
      </w:r>
    </w:p>
    <w:p w:rsidR="00592A93" w:rsidRPr="000D5B7F" w:rsidRDefault="00592A93">
      <w:pPr>
        <w:tabs>
          <w:tab w:val="left" w:pos="-720"/>
        </w:tabs>
        <w:suppressAutoHyphens/>
        <w:jc w:val="both"/>
        <w:rPr>
          <w:b/>
          <w:spacing w:val="-3"/>
          <w:sz w:val="24"/>
          <w:szCs w:val="24"/>
          <w:rPrChange w:id="40" w:author="Bruce Dosier" w:date="2016-05-31T12:21:00Z">
            <w:rPr>
              <w:b/>
              <w:spacing w:val="-3"/>
              <w:sz w:val="24"/>
              <w:szCs w:val="24"/>
            </w:rPr>
          </w:rPrChange>
        </w:rPr>
      </w:pPr>
    </w:p>
    <w:p w:rsidR="009B44D9" w:rsidRPr="000D5B7F" w:rsidRDefault="00B00D86" w:rsidP="009B44D9">
      <w:pPr>
        <w:widowControl w:val="0"/>
        <w:jc w:val="both"/>
        <w:rPr>
          <w:sz w:val="24"/>
          <w:szCs w:val="24"/>
          <w:rPrChange w:id="41" w:author="Bruce Dosier" w:date="2016-05-31T12:21:00Z">
            <w:rPr>
              <w:sz w:val="22"/>
              <w:szCs w:val="22"/>
            </w:rPr>
          </w:rPrChange>
        </w:rPr>
      </w:pPr>
      <w:r w:rsidRPr="000D5B7F">
        <w:rPr>
          <w:sz w:val="24"/>
          <w:szCs w:val="24"/>
          <w:rPrChange w:id="42" w:author="Bruce Dosier" w:date="2016-05-31T12:21:00Z">
            <w:rPr>
              <w:sz w:val="22"/>
              <w:szCs w:val="22"/>
            </w:rPr>
          </w:rPrChange>
        </w:rPr>
        <w:t>The Orange County Water District (District) is</w:t>
      </w:r>
      <w:r w:rsidR="009E23CD" w:rsidRPr="000D5B7F">
        <w:rPr>
          <w:sz w:val="24"/>
          <w:szCs w:val="24"/>
          <w:rPrChange w:id="43" w:author="Bruce Dosier" w:date="2016-05-31T12:21:00Z">
            <w:rPr>
              <w:sz w:val="22"/>
              <w:szCs w:val="22"/>
            </w:rPr>
          </w:rPrChange>
        </w:rPr>
        <w:t xml:space="preserve"> </w:t>
      </w:r>
      <w:r w:rsidR="009E23CD" w:rsidRPr="000D5B7F">
        <w:rPr>
          <w:spacing w:val="-3"/>
          <w:sz w:val="24"/>
          <w:szCs w:val="24"/>
          <w:rPrChange w:id="44" w:author="Bruce Dosier" w:date="2016-05-31T12:21:00Z">
            <w:rPr>
              <w:spacing w:val="-3"/>
              <w:sz w:val="22"/>
              <w:szCs w:val="22"/>
            </w:rPr>
          </w:rPrChange>
        </w:rPr>
        <w:t xml:space="preserve">soliciting quotes from Consultants </w:t>
      </w:r>
      <w:bookmarkStart w:id="45" w:name="_GoBack"/>
      <w:bookmarkEnd w:id="45"/>
      <w:r w:rsidR="009E23CD" w:rsidRPr="000D5B7F">
        <w:rPr>
          <w:spacing w:val="-3"/>
          <w:sz w:val="24"/>
          <w:szCs w:val="24"/>
          <w:rPrChange w:id="46" w:author="Bruce Dosier" w:date="2016-05-31T12:21:00Z">
            <w:rPr>
              <w:spacing w:val="-3"/>
              <w:sz w:val="22"/>
              <w:szCs w:val="22"/>
            </w:rPr>
          </w:rPrChange>
        </w:rPr>
        <w:t xml:space="preserve">to provide </w:t>
      </w:r>
      <w:r w:rsidRPr="000D5B7F">
        <w:rPr>
          <w:sz w:val="24"/>
          <w:szCs w:val="24"/>
          <w:rPrChange w:id="47" w:author="Bruce Dosier" w:date="2016-05-31T12:21:00Z">
            <w:rPr>
              <w:sz w:val="22"/>
              <w:szCs w:val="22"/>
            </w:rPr>
          </w:rPrChange>
        </w:rPr>
        <w:t>on-call Property Acquisition Services to acquir</w:t>
      </w:r>
      <w:r w:rsidR="009E23CD" w:rsidRPr="000D5B7F">
        <w:rPr>
          <w:sz w:val="24"/>
          <w:szCs w:val="24"/>
          <w:rPrChange w:id="48" w:author="Bruce Dosier" w:date="2016-05-31T12:21:00Z">
            <w:rPr>
              <w:sz w:val="22"/>
              <w:szCs w:val="22"/>
            </w:rPr>
          </w:rPrChange>
        </w:rPr>
        <w:t>e</w:t>
      </w:r>
      <w:r w:rsidRPr="000D5B7F">
        <w:rPr>
          <w:sz w:val="24"/>
          <w:szCs w:val="24"/>
          <w:rPrChange w:id="49" w:author="Bruce Dosier" w:date="2016-05-31T12:21:00Z">
            <w:rPr>
              <w:sz w:val="22"/>
              <w:szCs w:val="22"/>
            </w:rPr>
          </w:rPrChange>
        </w:rPr>
        <w:t xml:space="preserve"> property rights for small parcels of land for monitoring wells, injection wells, and water treatment and small storage facilities with connecting pipelines facilities or other related uses as identified by our</w:t>
      </w:r>
      <w:r w:rsidRPr="000D5B7F">
        <w:rPr>
          <w:spacing w:val="-3"/>
          <w:sz w:val="24"/>
          <w:szCs w:val="24"/>
          <w:rPrChange w:id="50" w:author="Bruce Dosier" w:date="2016-05-31T12:21:00Z">
            <w:rPr>
              <w:spacing w:val="-3"/>
              <w:sz w:val="22"/>
              <w:szCs w:val="22"/>
            </w:rPr>
          </w:rPrChange>
        </w:rPr>
        <w:t xml:space="preserve"> </w:t>
      </w:r>
      <w:del w:id="51" w:author="Bruce Dosier" w:date="2016-05-31T12:06:00Z">
        <w:r w:rsidRPr="000D5B7F" w:rsidDel="000D5B7F">
          <w:rPr>
            <w:spacing w:val="-3"/>
            <w:sz w:val="24"/>
            <w:szCs w:val="24"/>
            <w:rPrChange w:id="52" w:author="Bruce Dosier" w:date="2016-05-31T12:21:00Z">
              <w:rPr>
                <w:spacing w:val="-3"/>
                <w:sz w:val="22"/>
                <w:szCs w:val="22"/>
              </w:rPr>
            </w:rPrChange>
          </w:rPr>
          <w:delText>Hydrogeology Department</w:delText>
        </w:r>
      </w:del>
      <w:ins w:id="53" w:author="Bruce Dosier" w:date="2016-05-31T12:06:00Z">
        <w:r w:rsidR="000D5B7F" w:rsidRPr="000D5B7F">
          <w:rPr>
            <w:spacing w:val="-3"/>
            <w:sz w:val="24"/>
            <w:szCs w:val="24"/>
            <w:rPrChange w:id="54" w:author="Bruce Dosier" w:date="2016-05-31T12:21:00Z">
              <w:rPr>
                <w:spacing w:val="-3"/>
                <w:sz w:val="22"/>
                <w:szCs w:val="22"/>
              </w:rPr>
            </w:rPrChange>
          </w:rPr>
          <w:t>District Staff</w:t>
        </w:r>
      </w:ins>
      <w:r w:rsidRPr="000D5B7F">
        <w:rPr>
          <w:spacing w:val="-3"/>
          <w:sz w:val="24"/>
          <w:szCs w:val="24"/>
          <w:rPrChange w:id="55" w:author="Bruce Dosier" w:date="2016-05-31T12:21:00Z">
            <w:rPr>
              <w:spacing w:val="-3"/>
              <w:sz w:val="22"/>
              <w:szCs w:val="22"/>
            </w:rPr>
          </w:rPrChange>
        </w:rPr>
        <w:t xml:space="preserve"> </w:t>
      </w:r>
      <w:r w:rsidR="00840FE1" w:rsidRPr="000D5B7F">
        <w:rPr>
          <w:spacing w:val="-3"/>
          <w:sz w:val="24"/>
          <w:szCs w:val="24"/>
          <w:rPrChange w:id="56" w:author="Bruce Dosier" w:date="2016-05-31T12:21:00Z">
            <w:rPr>
              <w:spacing w:val="-3"/>
              <w:sz w:val="22"/>
              <w:szCs w:val="22"/>
            </w:rPr>
          </w:rPrChange>
        </w:rPr>
        <w:t>and</w:t>
      </w:r>
      <w:r w:rsidR="009B44D9" w:rsidRPr="000D5B7F">
        <w:rPr>
          <w:sz w:val="24"/>
          <w:szCs w:val="24"/>
          <w:rPrChange w:id="57" w:author="Bruce Dosier" w:date="2016-05-31T12:21:00Z">
            <w:rPr>
              <w:sz w:val="22"/>
              <w:szCs w:val="22"/>
            </w:rPr>
          </w:rPrChange>
        </w:rPr>
        <w:t xml:space="preserve"> can offer and manage the requested acquisition services as one package</w:t>
      </w:r>
      <w:r w:rsidRPr="000D5B7F">
        <w:rPr>
          <w:spacing w:val="-3"/>
          <w:sz w:val="24"/>
          <w:szCs w:val="24"/>
          <w:rPrChange w:id="58" w:author="Bruce Dosier" w:date="2016-05-31T12:21:00Z">
            <w:rPr>
              <w:spacing w:val="-3"/>
              <w:sz w:val="22"/>
              <w:szCs w:val="22"/>
            </w:rPr>
          </w:rPrChange>
        </w:rPr>
        <w:t xml:space="preserve">. </w:t>
      </w:r>
      <w:r w:rsidRPr="000D5B7F">
        <w:rPr>
          <w:sz w:val="24"/>
          <w:szCs w:val="24"/>
          <w:rPrChange w:id="59" w:author="Bruce Dosier" w:date="2016-05-31T12:21:00Z">
            <w:rPr>
              <w:sz w:val="22"/>
              <w:szCs w:val="22"/>
            </w:rPr>
          </w:rPrChange>
        </w:rPr>
        <w:t xml:space="preserve">In order to construct the projects, it is necessary to acquire property rights by lease, easement or purchase to access the parcels in a timely manner from willing property owners. </w:t>
      </w:r>
      <w:r w:rsidR="009B44D9" w:rsidRPr="000D5B7F">
        <w:rPr>
          <w:sz w:val="24"/>
          <w:szCs w:val="24"/>
          <w:rPrChange w:id="60" w:author="Bruce Dosier" w:date="2016-05-31T12:21:00Z">
            <w:rPr>
              <w:sz w:val="22"/>
              <w:szCs w:val="22"/>
            </w:rPr>
          </w:rPrChange>
        </w:rPr>
        <w:t>The acquisition services sought are:</w:t>
      </w:r>
    </w:p>
    <w:p w:rsidR="00B00D86" w:rsidRPr="000D5B7F" w:rsidRDefault="00B00D86">
      <w:pPr>
        <w:tabs>
          <w:tab w:val="left" w:pos="-720"/>
        </w:tabs>
        <w:suppressAutoHyphens/>
        <w:jc w:val="both"/>
        <w:rPr>
          <w:spacing w:val="-3"/>
          <w:sz w:val="24"/>
          <w:szCs w:val="24"/>
          <w:rPrChange w:id="61" w:author="Bruce Dosier" w:date="2016-05-31T12:21:00Z">
            <w:rPr>
              <w:spacing w:val="-3"/>
              <w:sz w:val="24"/>
              <w:szCs w:val="24"/>
            </w:rPr>
          </w:rPrChange>
        </w:rPr>
      </w:pPr>
    </w:p>
    <w:p w:rsidR="000D5B7F" w:rsidRPr="000D5B7F" w:rsidRDefault="000D5B7F" w:rsidP="000D5B7F">
      <w:pPr>
        <w:widowControl w:val="0"/>
        <w:jc w:val="both"/>
        <w:rPr>
          <w:ins w:id="62" w:author="Bruce Dosier" w:date="2016-05-31T12:10:00Z"/>
          <w:sz w:val="24"/>
          <w:szCs w:val="24"/>
          <w:rPrChange w:id="63" w:author="Bruce Dosier" w:date="2016-05-31T12:21:00Z">
            <w:rPr>
              <w:ins w:id="64" w:author="Bruce Dosier" w:date="2016-05-31T12:10:00Z"/>
              <w:sz w:val="24"/>
              <w:szCs w:val="24"/>
            </w:rPr>
          </w:rPrChange>
        </w:rPr>
      </w:pPr>
      <w:ins w:id="65" w:author="Bruce Dosier" w:date="2016-05-31T12:10:00Z">
        <w:r w:rsidRPr="000D5B7F">
          <w:rPr>
            <w:sz w:val="24"/>
            <w:szCs w:val="24"/>
            <w:rPrChange w:id="66" w:author="Bruce Dosier" w:date="2016-05-31T12:21:00Z">
              <w:rPr>
                <w:sz w:val="24"/>
                <w:szCs w:val="24"/>
              </w:rPr>
            </w:rPrChange>
          </w:rPr>
          <w:t>Right-of-Way Agent - acquisition</w:t>
        </w:r>
      </w:ins>
    </w:p>
    <w:p w:rsidR="00DE74A6" w:rsidRPr="000D5B7F" w:rsidRDefault="00DE74A6" w:rsidP="00DE74A6">
      <w:pPr>
        <w:widowControl w:val="0"/>
        <w:jc w:val="both"/>
        <w:rPr>
          <w:sz w:val="24"/>
          <w:szCs w:val="24"/>
          <w:rPrChange w:id="67" w:author="Bruce Dosier" w:date="2016-05-31T12:21:00Z">
            <w:rPr>
              <w:sz w:val="24"/>
              <w:szCs w:val="24"/>
            </w:rPr>
          </w:rPrChange>
        </w:rPr>
      </w:pPr>
      <w:r w:rsidRPr="000D5B7F">
        <w:rPr>
          <w:sz w:val="24"/>
          <w:szCs w:val="24"/>
          <w:rPrChange w:id="68" w:author="Bruce Dosier" w:date="2016-05-31T12:21:00Z">
            <w:rPr>
              <w:sz w:val="24"/>
              <w:szCs w:val="24"/>
            </w:rPr>
          </w:rPrChange>
        </w:rPr>
        <w:t xml:space="preserve">Preliminary Title Report  </w:t>
      </w:r>
    </w:p>
    <w:p w:rsidR="00DE74A6" w:rsidRPr="000D5B7F" w:rsidRDefault="00DE74A6" w:rsidP="00DE74A6">
      <w:pPr>
        <w:widowControl w:val="0"/>
        <w:jc w:val="both"/>
        <w:rPr>
          <w:sz w:val="24"/>
          <w:szCs w:val="24"/>
          <w:rPrChange w:id="69" w:author="Bruce Dosier" w:date="2016-05-31T12:21:00Z">
            <w:rPr>
              <w:sz w:val="24"/>
              <w:szCs w:val="24"/>
            </w:rPr>
          </w:rPrChange>
        </w:rPr>
      </w:pPr>
      <w:r w:rsidRPr="000D5B7F">
        <w:rPr>
          <w:sz w:val="24"/>
          <w:szCs w:val="24"/>
          <w:rPrChange w:id="70" w:author="Bruce Dosier" w:date="2016-05-31T12:21:00Z">
            <w:rPr>
              <w:sz w:val="24"/>
              <w:szCs w:val="24"/>
            </w:rPr>
          </w:rPrChange>
        </w:rPr>
        <w:t>Appraisal of Property</w:t>
      </w:r>
    </w:p>
    <w:p w:rsidR="00DE74A6" w:rsidRPr="000D5B7F" w:rsidRDefault="00DE74A6" w:rsidP="00DE74A6">
      <w:pPr>
        <w:widowControl w:val="0"/>
        <w:jc w:val="both"/>
        <w:rPr>
          <w:sz w:val="24"/>
          <w:szCs w:val="24"/>
          <w:rPrChange w:id="71" w:author="Bruce Dosier" w:date="2016-05-31T12:21:00Z">
            <w:rPr>
              <w:sz w:val="24"/>
              <w:szCs w:val="24"/>
            </w:rPr>
          </w:rPrChange>
        </w:rPr>
      </w:pPr>
      <w:r w:rsidRPr="000D5B7F">
        <w:rPr>
          <w:sz w:val="24"/>
          <w:szCs w:val="24"/>
          <w:rPrChange w:id="72" w:author="Bruce Dosier" w:date="2016-05-31T12:21:00Z">
            <w:rPr>
              <w:sz w:val="24"/>
              <w:szCs w:val="24"/>
            </w:rPr>
          </w:rPrChange>
        </w:rPr>
        <w:t>Appraisal Review</w:t>
      </w:r>
    </w:p>
    <w:p w:rsidR="00DE74A6" w:rsidRPr="000D5B7F" w:rsidRDefault="00DE74A6" w:rsidP="00DE74A6">
      <w:pPr>
        <w:widowControl w:val="0"/>
        <w:jc w:val="both"/>
        <w:rPr>
          <w:sz w:val="24"/>
          <w:szCs w:val="24"/>
          <w:rPrChange w:id="73" w:author="Bruce Dosier" w:date="2016-05-31T12:21:00Z">
            <w:rPr>
              <w:sz w:val="24"/>
              <w:szCs w:val="24"/>
            </w:rPr>
          </w:rPrChange>
        </w:rPr>
      </w:pPr>
      <w:r w:rsidRPr="000D5B7F">
        <w:rPr>
          <w:sz w:val="24"/>
          <w:szCs w:val="24"/>
          <w:rPrChange w:id="74" w:author="Bruce Dosier" w:date="2016-05-31T12:21:00Z">
            <w:rPr>
              <w:sz w:val="24"/>
              <w:szCs w:val="24"/>
            </w:rPr>
          </w:rPrChange>
        </w:rPr>
        <w:t xml:space="preserve">Phase 1 </w:t>
      </w:r>
      <w:r w:rsidR="00C9330D" w:rsidRPr="000D5B7F">
        <w:rPr>
          <w:sz w:val="24"/>
          <w:szCs w:val="24"/>
          <w:rPrChange w:id="75" w:author="Bruce Dosier" w:date="2016-05-31T12:21:00Z">
            <w:rPr>
              <w:sz w:val="24"/>
              <w:szCs w:val="24"/>
            </w:rPr>
          </w:rPrChange>
        </w:rPr>
        <w:t xml:space="preserve">and Phase 2 </w:t>
      </w:r>
      <w:r w:rsidRPr="000D5B7F">
        <w:rPr>
          <w:sz w:val="24"/>
          <w:szCs w:val="24"/>
          <w:rPrChange w:id="76" w:author="Bruce Dosier" w:date="2016-05-31T12:21:00Z">
            <w:rPr>
              <w:sz w:val="24"/>
              <w:szCs w:val="24"/>
            </w:rPr>
          </w:rPrChange>
        </w:rPr>
        <w:t>Environmental Site Assessment</w:t>
      </w:r>
      <w:r w:rsidR="007E3927" w:rsidRPr="000D5B7F">
        <w:rPr>
          <w:sz w:val="24"/>
          <w:szCs w:val="24"/>
          <w:rPrChange w:id="77" w:author="Bruce Dosier" w:date="2016-05-31T12:21:00Z">
            <w:rPr>
              <w:sz w:val="24"/>
              <w:szCs w:val="24"/>
            </w:rPr>
          </w:rPrChange>
        </w:rPr>
        <w:t>s</w:t>
      </w:r>
      <w:r w:rsidR="00A07CA8" w:rsidRPr="000D5B7F">
        <w:rPr>
          <w:sz w:val="24"/>
          <w:szCs w:val="24"/>
          <w:rPrChange w:id="78" w:author="Bruce Dosier" w:date="2016-05-31T12:21:00Z">
            <w:rPr>
              <w:sz w:val="24"/>
              <w:szCs w:val="24"/>
            </w:rPr>
          </w:rPrChange>
        </w:rPr>
        <w:t>, if necessary</w:t>
      </w:r>
    </w:p>
    <w:p w:rsidR="00C9330D" w:rsidRPr="000D5B7F" w:rsidDel="000D5B7F" w:rsidRDefault="00DE74A6" w:rsidP="00C9330D">
      <w:pPr>
        <w:widowControl w:val="0"/>
        <w:jc w:val="both"/>
        <w:rPr>
          <w:del w:id="79" w:author="Bruce Dosier" w:date="2016-05-31T12:10:00Z"/>
          <w:sz w:val="24"/>
          <w:szCs w:val="24"/>
          <w:rPrChange w:id="80" w:author="Bruce Dosier" w:date="2016-05-31T12:21:00Z">
            <w:rPr>
              <w:del w:id="81" w:author="Bruce Dosier" w:date="2016-05-31T12:10:00Z"/>
              <w:sz w:val="24"/>
              <w:szCs w:val="24"/>
            </w:rPr>
          </w:rPrChange>
        </w:rPr>
      </w:pPr>
      <w:del w:id="82" w:author="Bruce Dosier" w:date="2016-05-31T12:10:00Z">
        <w:r w:rsidRPr="000D5B7F" w:rsidDel="000D5B7F">
          <w:rPr>
            <w:sz w:val="24"/>
            <w:szCs w:val="24"/>
            <w:rPrChange w:id="83" w:author="Bruce Dosier" w:date="2016-05-31T12:21:00Z">
              <w:rPr>
                <w:sz w:val="24"/>
                <w:szCs w:val="24"/>
              </w:rPr>
            </w:rPrChange>
          </w:rPr>
          <w:delText>Right-of-Way Agent</w:delText>
        </w:r>
        <w:r w:rsidR="00C9330D" w:rsidRPr="000D5B7F" w:rsidDel="000D5B7F">
          <w:rPr>
            <w:sz w:val="24"/>
            <w:szCs w:val="24"/>
            <w:rPrChange w:id="84" w:author="Bruce Dosier" w:date="2016-05-31T12:21:00Z">
              <w:rPr>
                <w:sz w:val="24"/>
                <w:szCs w:val="24"/>
              </w:rPr>
            </w:rPrChange>
          </w:rPr>
          <w:delText xml:space="preserve"> </w:delText>
        </w:r>
        <w:r w:rsidR="007E3927" w:rsidRPr="000D5B7F" w:rsidDel="000D5B7F">
          <w:rPr>
            <w:sz w:val="24"/>
            <w:szCs w:val="24"/>
            <w:rPrChange w:id="85" w:author="Bruce Dosier" w:date="2016-05-31T12:21:00Z">
              <w:rPr>
                <w:sz w:val="24"/>
                <w:szCs w:val="24"/>
              </w:rPr>
            </w:rPrChange>
          </w:rPr>
          <w:delText>- acquisition</w:delText>
        </w:r>
      </w:del>
    </w:p>
    <w:p w:rsidR="0031755C" w:rsidRPr="000D5B7F" w:rsidRDefault="00DE74A6" w:rsidP="00C9330D">
      <w:pPr>
        <w:widowControl w:val="0"/>
        <w:jc w:val="both"/>
        <w:rPr>
          <w:spacing w:val="-3"/>
          <w:sz w:val="24"/>
          <w:szCs w:val="24"/>
          <w:rPrChange w:id="86" w:author="Bruce Dosier" w:date="2016-05-31T12:21:00Z">
            <w:rPr>
              <w:spacing w:val="-3"/>
              <w:sz w:val="24"/>
              <w:szCs w:val="24"/>
            </w:rPr>
          </w:rPrChange>
        </w:rPr>
      </w:pPr>
      <w:r w:rsidRPr="000D5B7F">
        <w:rPr>
          <w:sz w:val="24"/>
          <w:szCs w:val="24"/>
          <w:rPrChange w:id="87" w:author="Bruce Dosier" w:date="2016-05-31T12:21:00Z">
            <w:rPr>
              <w:sz w:val="24"/>
              <w:szCs w:val="24"/>
            </w:rPr>
          </w:rPrChange>
        </w:rPr>
        <w:t xml:space="preserve">Project Management </w:t>
      </w:r>
      <w:r w:rsidRPr="000D5B7F">
        <w:rPr>
          <w:sz w:val="24"/>
          <w:szCs w:val="24"/>
          <w:rPrChange w:id="88" w:author="Bruce Dosier" w:date="2016-05-31T12:21:00Z">
            <w:rPr>
              <w:sz w:val="24"/>
              <w:szCs w:val="24"/>
            </w:rPr>
          </w:rPrChange>
        </w:rPr>
        <w:br/>
      </w:r>
    </w:p>
    <w:p w:rsidR="00592A93" w:rsidRPr="000D5B7F" w:rsidRDefault="00592A93" w:rsidP="006D3505">
      <w:pPr>
        <w:tabs>
          <w:tab w:val="left" w:pos="-720"/>
        </w:tabs>
        <w:suppressAutoHyphens/>
        <w:jc w:val="center"/>
        <w:rPr>
          <w:b/>
          <w:spacing w:val="-3"/>
          <w:sz w:val="24"/>
          <w:szCs w:val="24"/>
          <w:rPrChange w:id="89" w:author="Bruce Dosier" w:date="2016-05-31T12:21:00Z">
            <w:rPr>
              <w:b/>
              <w:spacing w:val="-3"/>
              <w:sz w:val="24"/>
              <w:szCs w:val="24"/>
            </w:rPr>
          </w:rPrChange>
        </w:rPr>
      </w:pPr>
      <w:r w:rsidRPr="000D5B7F">
        <w:rPr>
          <w:b/>
          <w:spacing w:val="-3"/>
          <w:sz w:val="24"/>
          <w:szCs w:val="24"/>
          <w:rPrChange w:id="90" w:author="Bruce Dosier" w:date="2016-05-31T12:21:00Z">
            <w:rPr>
              <w:b/>
              <w:spacing w:val="-3"/>
              <w:sz w:val="24"/>
              <w:szCs w:val="24"/>
            </w:rPr>
          </w:rPrChange>
        </w:rPr>
        <w:t>SCOPE OF ASSIGNMENT</w:t>
      </w:r>
    </w:p>
    <w:p w:rsidR="00592A93" w:rsidRPr="000D5B7F" w:rsidRDefault="00592A93">
      <w:pPr>
        <w:tabs>
          <w:tab w:val="left" w:pos="-720"/>
        </w:tabs>
        <w:suppressAutoHyphens/>
        <w:jc w:val="both"/>
        <w:rPr>
          <w:spacing w:val="-3"/>
          <w:sz w:val="24"/>
          <w:szCs w:val="24"/>
          <w:rPrChange w:id="91" w:author="Bruce Dosier" w:date="2016-05-31T12:21:00Z">
            <w:rPr>
              <w:spacing w:val="-3"/>
              <w:sz w:val="24"/>
              <w:szCs w:val="24"/>
            </w:rPr>
          </w:rPrChange>
        </w:rPr>
      </w:pPr>
    </w:p>
    <w:p w:rsidR="00C204C4" w:rsidRPr="000D5B7F" w:rsidRDefault="00C204C4">
      <w:pPr>
        <w:tabs>
          <w:tab w:val="left" w:pos="-720"/>
        </w:tabs>
        <w:suppressAutoHyphens/>
        <w:jc w:val="both"/>
        <w:rPr>
          <w:spacing w:val="-3"/>
          <w:sz w:val="24"/>
          <w:szCs w:val="24"/>
          <w:rPrChange w:id="92" w:author="Bruce Dosier" w:date="2016-05-31T12:21:00Z">
            <w:rPr>
              <w:spacing w:val="-3"/>
              <w:sz w:val="22"/>
              <w:szCs w:val="22"/>
            </w:rPr>
          </w:rPrChange>
        </w:rPr>
      </w:pPr>
      <w:r w:rsidRPr="000D5B7F">
        <w:rPr>
          <w:spacing w:val="-3"/>
          <w:sz w:val="24"/>
          <w:szCs w:val="24"/>
          <w:rPrChange w:id="93" w:author="Bruce Dosier" w:date="2016-05-31T12:21:00Z">
            <w:rPr>
              <w:spacing w:val="-3"/>
              <w:sz w:val="22"/>
              <w:szCs w:val="22"/>
            </w:rPr>
          </w:rPrChange>
        </w:rPr>
        <w:t>The services requested</w:t>
      </w:r>
      <w:r w:rsidR="00927B8E" w:rsidRPr="000D5B7F">
        <w:rPr>
          <w:spacing w:val="-3"/>
          <w:sz w:val="24"/>
          <w:szCs w:val="24"/>
          <w:rPrChange w:id="94" w:author="Bruce Dosier" w:date="2016-05-31T12:21:00Z">
            <w:rPr>
              <w:spacing w:val="-3"/>
              <w:sz w:val="22"/>
              <w:szCs w:val="22"/>
            </w:rPr>
          </w:rPrChange>
        </w:rPr>
        <w:t xml:space="preserve"> above</w:t>
      </w:r>
      <w:r w:rsidRPr="000D5B7F">
        <w:rPr>
          <w:spacing w:val="-3"/>
          <w:sz w:val="24"/>
          <w:szCs w:val="24"/>
          <w:rPrChange w:id="95" w:author="Bruce Dosier" w:date="2016-05-31T12:21:00Z">
            <w:rPr>
              <w:spacing w:val="-3"/>
              <w:sz w:val="22"/>
              <w:szCs w:val="22"/>
            </w:rPr>
          </w:rPrChange>
        </w:rPr>
        <w:t xml:space="preserve"> would be on-call and ready to respond quickly when a property </w:t>
      </w:r>
      <w:r w:rsidR="000F736A" w:rsidRPr="000D5B7F">
        <w:rPr>
          <w:spacing w:val="-3"/>
          <w:sz w:val="24"/>
          <w:szCs w:val="24"/>
          <w:rPrChange w:id="96" w:author="Bruce Dosier" w:date="2016-05-31T12:21:00Z">
            <w:rPr>
              <w:spacing w:val="-3"/>
              <w:sz w:val="22"/>
              <w:szCs w:val="22"/>
            </w:rPr>
          </w:rPrChange>
        </w:rPr>
        <w:t>is identified</w:t>
      </w:r>
      <w:r w:rsidRPr="000D5B7F">
        <w:rPr>
          <w:spacing w:val="-3"/>
          <w:sz w:val="24"/>
          <w:szCs w:val="24"/>
          <w:rPrChange w:id="97" w:author="Bruce Dosier" w:date="2016-05-31T12:21:00Z">
            <w:rPr>
              <w:spacing w:val="-3"/>
              <w:sz w:val="22"/>
              <w:szCs w:val="22"/>
            </w:rPr>
          </w:rPrChange>
        </w:rPr>
        <w:t xml:space="preserve">. </w:t>
      </w:r>
      <w:r w:rsidR="007E2D45" w:rsidRPr="000D5B7F">
        <w:rPr>
          <w:spacing w:val="-3"/>
          <w:sz w:val="24"/>
          <w:szCs w:val="24"/>
          <w:rPrChange w:id="98" w:author="Bruce Dosier" w:date="2016-05-31T12:21:00Z">
            <w:rPr>
              <w:spacing w:val="-3"/>
              <w:sz w:val="22"/>
              <w:szCs w:val="22"/>
            </w:rPr>
          </w:rPrChange>
        </w:rPr>
        <w:t>T</w:t>
      </w:r>
      <w:r w:rsidRPr="000D5B7F">
        <w:rPr>
          <w:spacing w:val="-3"/>
          <w:sz w:val="24"/>
          <w:szCs w:val="24"/>
          <w:rPrChange w:id="99" w:author="Bruce Dosier" w:date="2016-05-31T12:21:00Z">
            <w:rPr>
              <w:spacing w:val="-3"/>
              <w:sz w:val="22"/>
              <w:szCs w:val="22"/>
            </w:rPr>
          </w:rPrChange>
        </w:rPr>
        <w:t>he Project Manager would</w:t>
      </w:r>
      <w:r w:rsidR="009B44D9" w:rsidRPr="000D5B7F">
        <w:rPr>
          <w:spacing w:val="-3"/>
          <w:sz w:val="24"/>
          <w:szCs w:val="24"/>
          <w:rPrChange w:id="100" w:author="Bruce Dosier" w:date="2016-05-31T12:21:00Z">
            <w:rPr>
              <w:spacing w:val="-3"/>
              <w:sz w:val="22"/>
              <w:szCs w:val="22"/>
            </w:rPr>
          </w:rPrChange>
        </w:rPr>
        <w:t xml:space="preserve"> work with </w:t>
      </w:r>
      <w:del w:id="101" w:author="Bruce Dosier" w:date="2016-05-31T12:10:00Z">
        <w:r w:rsidR="009B44D9" w:rsidRPr="000D5B7F" w:rsidDel="000D5B7F">
          <w:rPr>
            <w:spacing w:val="-3"/>
            <w:sz w:val="24"/>
            <w:szCs w:val="24"/>
            <w:rPrChange w:id="102" w:author="Bruce Dosier" w:date="2016-05-31T12:21:00Z">
              <w:rPr>
                <w:spacing w:val="-3"/>
                <w:sz w:val="22"/>
                <w:szCs w:val="22"/>
              </w:rPr>
            </w:rPrChange>
          </w:rPr>
          <w:delText>the District’s Hydrogeology Department</w:delText>
        </w:r>
      </w:del>
      <w:ins w:id="103" w:author="Bruce Dosier" w:date="2016-05-31T12:10:00Z">
        <w:r w:rsidR="000D5B7F" w:rsidRPr="000D5B7F">
          <w:rPr>
            <w:spacing w:val="-3"/>
            <w:sz w:val="24"/>
            <w:szCs w:val="24"/>
            <w:rPrChange w:id="104" w:author="Bruce Dosier" w:date="2016-05-31T12:21:00Z">
              <w:rPr>
                <w:spacing w:val="-3"/>
                <w:sz w:val="22"/>
                <w:szCs w:val="22"/>
              </w:rPr>
            </w:rPrChange>
          </w:rPr>
          <w:t>District Staff</w:t>
        </w:r>
      </w:ins>
      <w:r w:rsidR="009B44D9" w:rsidRPr="000D5B7F">
        <w:rPr>
          <w:spacing w:val="-3"/>
          <w:sz w:val="24"/>
          <w:szCs w:val="24"/>
          <w:rPrChange w:id="105" w:author="Bruce Dosier" w:date="2016-05-31T12:21:00Z">
            <w:rPr>
              <w:spacing w:val="-3"/>
              <w:sz w:val="22"/>
              <w:szCs w:val="22"/>
            </w:rPr>
          </w:rPrChange>
        </w:rPr>
        <w:t xml:space="preserve"> to </w:t>
      </w:r>
      <w:r w:rsidR="009E23CD" w:rsidRPr="000D5B7F">
        <w:rPr>
          <w:spacing w:val="-3"/>
          <w:sz w:val="24"/>
          <w:szCs w:val="24"/>
          <w:rPrChange w:id="106" w:author="Bruce Dosier" w:date="2016-05-31T12:21:00Z">
            <w:rPr>
              <w:spacing w:val="-3"/>
              <w:sz w:val="22"/>
              <w:szCs w:val="22"/>
            </w:rPr>
          </w:rPrChange>
        </w:rPr>
        <w:t xml:space="preserve">identify </w:t>
      </w:r>
      <w:r w:rsidR="009B44D9" w:rsidRPr="000D5B7F">
        <w:rPr>
          <w:spacing w:val="-3"/>
          <w:sz w:val="24"/>
          <w:szCs w:val="24"/>
          <w:rPrChange w:id="107" w:author="Bruce Dosier" w:date="2016-05-31T12:21:00Z">
            <w:rPr>
              <w:spacing w:val="-3"/>
              <w:sz w:val="22"/>
              <w:szCs w:val="22"/>
            </w:rPr>
          </w:rPrChange>
        </w:rPr>
        <w:t xml:space="preserve">the properties to be acquired. The </w:t>
      </w:r>
      <w:r w:rsidR="00221C96" w:rsidRPr="000D5B7F">
        <w:rPr>
          <w:spacing w:val="-3"/>
          <w:sz w:val="24"/>
          <w:szCs w:val="24"/>
          <w:rPrChange w:id="108" w:author="Bruce Dosier" w:date="2016-05-31T12:21:00Z">
            <w:rPr>
              <w:spacing w:val="-3"/>
              <w:sz w:val="22"/>
              <w:szCs w:val="22"/>
            </w:rPr>
          </w:rPrChange>
        </w:rPr>
        <w:t>Right of Way</w:t>
      </w:r>
      <w:r w:rsidR="009B44D9" w:rsidRPr="000D5B7F">
        <w:rPr>
          <w:spacing w:val="-3"/>
          <w:sz w:val="24"/>
          <w:szCs w:val="24"/>
          <w:rPrChange w:id="109" w:author="Bruce Dosier" w:date="2016-05-31T12:21:00Z">
            <w:rPr>
              <w:spacing w:val="-3"/>
              <w:sz w:val="22"/>
              <w:szCs w:val="22"/>
            </w:rPr>
          </w:rPrChange>
        </w:rPr>
        <w:t xml:space="preserve"> Agent would </w:t>
      </w:r>
      <w:r w:rsidR="007E2D45" w:rsidRPr="000D5B7F">
        <w:rPr>
          <w:spacing w:val="-3"/>
          <w:sz w:val="24"/>
          <w:szCs w:val="24"/>
          <w:rPrChange w:id="110" w:author="Bruce Dosier" w:date="2016-05-31T12:21:00Z">
            <w:rPr>
              <w:spacing w:val="-3"/>
              <w:sz w:val="22"/>
              <w:szCs w:val="22"/>
            </w:rPr>
          </w:rPrChange>
        </w:rPr>
        <w:t>initiate</w:t>
      </w:r>
      <w:r w:rsidR="009E23CD" w:rsidRPr="000D5B7F">
        <w:rPr>
          <w:spacing w:val="-3"/>
          <w:sz w:val="24"/>
          <w:szCs w:val="24"/>
          <w:rPrChange w:id="111" w:author="Bruce Dosier" w:date="2016-05-31T12:21:00Z">
            <w:rPr>
              <w:spacing w:val="-3"/>
              <w:sz w:val="22"/>
              <w:szCs w:val="22"/>
            </w:rPr>
          </w:rPrChange>
        </w:rPr>
        <w:t xml:space="preserve"> contact with</w:t>
      </w:r>
      <w:r w:rsidR="00221C96" w:rsidRPr="000D5B7F">
        <w:rPr>
          <w:spacing w:val="-3"/>
          <w:sz w:val="24"/>
          <w:szCs w:val="24"/>
          <w:rPrChange w:id="112" w:author="Bruce Dosier" w:date="2016-05-31T12:21:00Z">
            <w:rPr>
              <w:spacing w:val="-3"/>
              <w:sz w:val="22"/>
              <w:szCs w:val="22"/>
            </w:rPr>
          </w:rPrChange>
        </w:rPr>
        <w:t xml:space="preserve"> the</w:t>
      </w:r>
      <w:r w:rsidR="009E23CD" w:rsidRPr="000D5B7F">
        <w:rPr>
          <w:spacing w:val="-3"/>
          <w:sz w:val="24"/>
          <w:szCs w:val="24"/>
          <w:rPrChange w:id="113" w:author="Bruce Dosier" w:date="2016-05-31T12:21:00Z">
            <w:rPr>
              <w:spacing w:val="-3"/>
              <w:sz w:val="22"/>
              <w:szCs w:val="22"/>
            </w:rPr>
          </w:rPrChange>
        </w:rPr>
        <w:t xml:space="preserve"> property owner</w:t>
      </w:r>
      <w:r w:rsidR="009B44D9" w:rsidRPr="000D5B7F">
        <w:rPr>
          <w:spacing w:val="-3"/>
          <w:sz w:val="24"/>
          <w:szCs w:val="24"/>
          <w:rPrChange w:id="114" w:author="Bruce Dosier" w:date="2016-05-31T12:21:00Z">
            <w:rPr>
              <w:spacing w:val="-3"/>
              <w:sz w:val="22"/>
              <w:szCs w:val="22"/>
            </w:rPr>
          </w:rPrChange>
        </w:rPr>
        <w:t xml:space="preserve"> or their agent</w:t>
      </w:r>
      <w:r w:rsidR="009E23CD" w:rsidRPr="000D5B7F">
        <w:rPr>
          <w:spacing w:val="-3"/>
          <w:sz w:val="24"/>
          <w:szCs w:val="24"/>
          <w:rPrChange w:id="115" w:author="Bruce Dosier" w:date="2016-05-31T12:21:00Z">
            <w:rPr>
              <w:spacing w:val="-3"/>
              <w:sz w:val="22"/>
              <w:szCs w:val="22"/>
            </w:rPr>
          </w:rPrChange>
        </w:rPr>
        <w:t>, negotiate a lease, easement</w:t>
      </w:r>
      <w:del w:id="116" w:author="Bruce Dosier" w:date="2016-05-31T12:07:00Z">
        <w:r w:rsidR="00221C96" w:rsidRPr="000D5B7F" w:rsidDel="000D5B7F">
          <w:rPr>
            <w:spacing w:val="-3"/>
            <w:sz w:val="24"/>
            <w:szCs w:val="24"/>
            <w:rPrChange w:id="117" w:author="Bruce Dosier" w:date="2016-05-31T12:21:00Z">
              <w:rPr>
                <w:spacing w:val="-3"/>
                <w:sz w:val="22"/>
                <w:szCs w:val="22"/>
              </w:rPr>
            </w:rPrChange>
          </w:rPr>
          <w:delText>,</w:delText>
        </w:r>
        <w:r w:rsidR="00840FE1" w:rsidRPr="000D5B7F" w:rsidDel="000D5B7F">
          <w:rPr>
            <w:spacing w:val="-3"/>
            <w:sz w:val="24"/>
            <w:szCs w:val="24"/>
            <w:rPrChange w:id="118" w:author="Bruce Dosier" w:date="2016-05-31T12:21:00Z">
              <w:rPr>
                <w:spacing w:val="-3"/>
                <w:sz w:val="22"/>
                <w:szCs w:val="22"/>
              </w:rPr>
            </w:rPrChange>
          </w:rPr>
          <w:delText xml:space="preserve"> or</w:delText>
        </w:r>
      </w:del>
      <w:ins w:id="119" w:author="Bruce Dosier" w:date="2016-05-31T12:08:00Z">
        <w:r w:rsidR="000D5B7F" w:rsidRPr="000D5B7F">
          <w:rPr>
            <w:spacing w:val="-3"/>
            <w:sz w:val="24"/>
            <w:szCs w:val="24"/>
            <w:rPrChange w:id="120" w:author="Bruce Dosier" w:date="2016-05-31T12:21:00Z">
              <w:rPr>
                <w:spacing w:val="-3"/>
                <w:sz w:val="22"/>
                <w:szCs w:val="22"/>
              </w:rPr>
            </w:rPrChange>
          </w:rPr>
          <w:t>, agreement or</w:t>
        </w:r>
      </w:ins>
      <w:r w:rsidR="00840FE1" w:rsidRPr="000D5B7F">
        <w:rPr>
          <w:spacing w:val="-3"/>
          <w:sz w:val="24"/>
          <w:szCs w:val="24"/>
          <w:rPrChange w:id="121" w:author="Bruce Dosier" w:date="2016-05-31T12:21:00Z">
            <w:rPr>
              <w:spacing w:val="-3"/>
              <w:sz w:val="22"/>
              <w:szCs w:val="22"/>
            </w:rPr>
          </w:rPrChange>
        </w:rPr>
        <w:t xml:space="preserve"> purchase</w:t>
      </w:r>
      <w:r w:rsidR="00221C96" w:rsidRPr="000D5B7F">
        <w:rPr>
          <w:spacing w:val="-3"/>
          <w:sz w:val="24"/>
          <w:szCs w:val="24"/>
          <w:rPrChange w:id="122" w:author="Bruce Dosier" w:date="2016-05-31T12:21:00Z">
            <w:rPr>
              <w:spacing w:val="-3"/>
              <w:sz w:val="22"/>
              <w:szCs w:val="22"/>
            </w:rPr>
          </w:rPrChange>
        </w:rPr>
        <w:t xml:space="preserve"> of property,</w:t>
      </w:r>
      <w:r w:rsidR="009B44D9" w:rsidRPr="000D5B7F">
        <w:rPr>
          <w:spacing w:val="-3"/>
          <w:sz w:val="24"/>
          <w:szCs w:val="24"/>
          <w:rPrChange w:id="123" w:author="Bruce Dosier" w:date="2016-05-31T12:21:00Z">
            <w:rPr>
              <w:spacing w:val="-3"/>
              <w:sz w:val="22"/>
              <w:szCs w:val="22"/>
            </w:rPr>
          </w:rPrChange>
        </w:rPr>
        <w:t xml:space="preserve"> obtain title reports</w:t>
      </w:r>
      <w:r w:rsidR="00221C96" w:rsidRPr="000D5B7F">
        <w:rPr>
          <w:spacing w:val="-3"/>
          <w:sz w:val="24"/>
          <w:szCs w:val="24"/>
          <w:rPrChange w:id="124" w:author="Bruce Dosier" w:date="2016-05-31T12:21:00Z">
            <w:rPr>
              <w:spacing w:val="-3"/>
              <w:sz w:val="22"/>
              <w:szCs w:val="22"/>
            </w:rPr>
          </w:rPrChange>
        </w:rPr>
        <w:t xml:space="preserve"> and</w:t>
      </w:r>
      <w:r w:rsidR="009B44D9" w:rsidRPr="000D5B7F">
        <w:rPr>
          <w:spacing w:val="-3"/>
          <w:sz w:val="24"/>
          <w:szCs w:val="24"/>
          <w:rPrChange w:id="125" w:author="Bruce Dosier" w:date="2016-05-31T12:21:00Z">
            <w:rPr>
              <w:spacing w:val="-3"/>
              <w:sz w:val="22"/>
              <w:szCs w:val="22"/>
            </w:rPr>
          </w:rPrChange>
        </w:rPr>
        <w:t xml:space="preserve"> appraisal of property rights to be acquired, review the appraisal</w:t>
      </w:r>
      <w:r w:rsidR="00221C96" w:rsidRPr="000D5B7F">
        <w:rPr>
          <w:spacing w:val="-3"/>
          <w:sz w:val="24"/>
          <w:szCs w:val="24"/>
          <w:rPrChange w:id="126" w:author="Bruce Dosier" w:date="2016-05-31T12:21:00Z">
            <w:rPr>
              <w:spacing w:val="-3"/>
              <w:sz w:val="22"/>
              <w:szCs w:val="22"/>
            </w:rPr>
          </w:rPrChange>
        </w:rPr>
        <w:t>,</w:t>
      </w:r>
      <w:r w:rsidR="009B44D9" w:rsidRPr="000D5B7F">
        <w:rPr>
          <w:spacing w:val="-3"/>
          <w:sz w:val="24"/>
          <w:szCs w:val="24"/>
          <w:rPrChange w:id="127" w:author="Bruce Dosier" w:date="2016-05-31T12:21:00Z">
            <w:rPr>
              <w:spacing w:val="-3"/>
              <w:sz w:val="22"/>
              <w:szCs w:val="22"/>
            </w:rPr>
          </w:rPrChange>
        </w:rPr>
        <w:t xml:space="preserve"> </w:t>
      </w:r>
      <w:r w:rsidR="007E2D45" w:rsidRPr="000D5B7F">
        <w:rPr>
          <w:spacing w:val="-3"/>
          <w:sz w:val="24"/>
          <w:szCs w:val="24"/>
          <w:rPrChange w:id="128" w:author="Bruce Dosier" w:date="2016-05-31T12:21:00Z">
            <w:rPr>
              <w:spacing w:val="-3"/>
              <w:sz w:val="22"/>
              <w:szCs w:val="22"/>
            </w:rPr>
          </w:rPrChange>
        </w:rPr>
        <w:t xml:space="preserve">coordinate the </w:t>
      </w:r>
      <w:r w:rsidR="001213CF" w:rsidRPr="000D5B7F">
        <w:rPr>
          <w:spacing w:val="-3"/>
          <w:sz w:val="24"/>
          <w:szCs w:val="24"/>
          <w:rPrChange w:id="129" w:author="Bruce Dosier" w:date="2016-05-31T12:21:00Z">
            <w:rPr>
              <w:spacing w:val="-3"/>
              <w:sz w:val="22"/>
              <w:szCs w:val="22"/>
            </w:rPr>
          </w:rPrChange>
        </w:rPr>
        <w:t xml:space="preserve">acquisition </w:t>
      </w:r>
      <w:r w:rsidR="007E2D45" w:rsidRPr="000D5B7F">
        <w:rPr>
          <w:spacing w:val="-3"/>
          <w:sz w:val="24"/>
          <w:szCs w:val="24"/>
          <w:rPrChange w:id="130" w:author="Bruce Dosier" w:date="2016-05-31T12:21:00Z">
            <w:rPr>
              <w:spacing w:val="-3"/>
              <w:sz w:val="22"/>
              <w:szCs w:val="22"/>
            </w:rPr>
          </w:rPrChange>
        </w:rPr>
        <w:t>services and be responsible to oversee those</w:t>
      </w:r>
      <w:r w:rsidR="001213CF" w:rsidRPr="000D5B7F">
        <w:rPr>
          <w:spacing w:val="-3"/>
          <w:sz w:val="24"/>
          <w:szCs w:val="24"/>
          <w:rPrChange w:id="131" w:author="Bruce Dosier" w:date="2016-05-31T12:21:00Z">
            <w:rPr>
              <w:spacing w:val="-3"/>
              <w:sz w:val="22"/>
              <w:szCs w:val="22"/>
            </w:rPr>
          </w:rPrChange>
        </w:rPr>
        <w:t xml:space="preserve"> acquisition</w:t>
      </w:r>
      <w:r w:rsidR="007E2D45" w:rsidRPr="000D5B7F">
        <w:rPr>
          <w:spacing w:val="-3"/>
          <w:sz w:val="24"/>
          <w:szCs w:val="24"/>
          <w:rPrChange w:id="132" w:author="Bruce Dosier" w:date="2016-05-31T12:21:00Z">
            <w:rPr>
              <w:spacing w:val="-3"/>
              <w:sz w:val="22"/>
              <w:szCs w:val="22"/>
            </w:rPr>
          </w:rPrChange>
        </w:rPr>
        <w:t xml:space="preserve"> services to completion in a timely and professional manner. </w:t>
      </w:r>
      <w:r w:rsidRPr="000D5B7F">
        <w:rPr>
          <w:spacing w:val="-3"/>
          <w:sz w:val="24"/>
          <w:szCs w:val="24"/>
          <w:rPrChange w:id="133" w:author="Bruce Dosier" w:date="2016-05-31T12:21:00Z">
            <w:rPr>
              <w:spacing w:val="-3"/>
              <w:sz w:val="22"/>
              <w:szCs w:val="22"/>
            </w:rPr>
          </w:rPrChange>
        </w:rPr>
        <w:t>The services requested are explained in more detail below:</w:t>
      </w:r>
    </w:p>
    <w:p w:rsidR="00C204C4" w:rsidRPr="000D5B7F" w:rsidRDefault="00C204C4">
      <w:pPr>
        <w:tabs>
          <w:tab w:val="left" w:pos="-720"/>
        </w:tabs>
        <w:suppressAutoHyphens/>
        <w:jc w:val="both"/>
        <w:rPr>
          <w:spacing w:val="-3"/>
          <w:sz w:val="24"/>
          <w:szCs w:val="24"/>
          <w:rPrChange w:id="134" w:author="Bruce Dosier" w:date="2016-05-31T12:21:00Z">
            <w:rPr>
              <w:spacing w:val="-3"/>
              <w:sz w:val="24"/>
              <w:szCs w:val="24"/>
            </w:rPr>
          </w:rPrChange>
        </w:rPr>
      </w:pPr>
    </w:p>
    <w:p w:rsidR="000D5B7F" w:rsidRPr="000D5B7F" w:rsidRDefault="000D5B7F" w:rsidP="000D5B7F">
      <w:pPr>
        <w:tabs>
          <w:tab w:val="left" w:pos="-720"/>
        </w:tabs>
        <w:suppressAutoHyphens/>
        <w:jc w:val="center"/>
        <w:rPr>
          <w:ins w:id="135" w:author="Bruce Dosier" w:date="2016-05-31T12:07:00Z"/>
          <w:b/>
          <w:spacing w:val="-3"/>
          <w:sz w:val="24"/>
          <w:szCs w:val="24"/>
          <w:rPrChange w:id="136" w:author="Bruce Dosier" w:date="2016-05-31T12:21:00Z">
            <w:rPr>
              <w:ins w:id="137" w:author="Bruce Dosier" w:date="2016-05-31T12:07:00Z"/>
              <w:b/>
              <w:spacing w:val="-3"/>
              <w:sz w:val="24"/>
              <w:szCs w:val="24"/>
            </w:rPr>
          </w:rPrChange>
        </w:rPr>
      </w:pPr>
      <w:ins w:id="138" w:author="Bruce Dosier" w:date="2016-05-31T12:07:00Z">
        <w:r w:rsidRPr="000D5B7F">
          <w:rPr>
            <w:b/>
            <w:spacing w:val="-3"/>
            <w:sz w:val="24"/>
            <w:szCs w:val="24"/>
            <w:rPrChange w:id="139" w:author="Bruce Dosier" w:date="2016-05-31T12:21:00Z">
              <w:rPr>
                <w:b/>
                <w:spacing w:val="-3"/>
                <w:sz w:val="24"/>
                <w:szCs w:val="24"/>
              </w:rPr>
            </w:rPrChange>
          </w:rPr>
          <w:t>RIGHT-OF-WAY AGENT</w:t>
        </w:r>
      </w:ins>
    </w:p>
    <w:p w:rsidR="000D5B7F" w:rsidRPr="000D5B7F" w:rsidRDefault="000D5B7F" w:rsidP="000D5B7F">
      <w:pPr>
        <w:tabs>
          <w:tab w:val="left" w:pos="-720"/>
        </w:tabs>
        <w:suppressAutoHyphens/>
        <w:jc w:val="center"/>
        <w:rPr>
          <w:ins w:id="140" w:author="Bruce Dosier" w:date="2016-05-31T12:07:00Z"/>
          <w:b/>
          <w:spacing w:val="-3"/>
          <w:sz w:val="24"/>
          <w:szCs w:val="24"/>
          <w:rPrChange w:id="141" w:author="Bruce Dosier" w:date="2016-05-31T12:21:00Z">
            <w:rPr>
              <w:ins w:id="142" w:author="Bruce Dosier" w:date="2016-05-31T12:07:00Z"/>
              <w:b/>
              <w:spacing w:val="-3"/>
              <w:sz w:val="24"/>
              <w:szCs w:val="24"/>
            </w:rPr>
          </w:rPrChange>
        </w:rPr>
      </w:pPr>
    </w:p>
    <w:p w:rsidR="000D5B7F" w:rsidRPr="000D5B7F" w:rsidRDefault="000D5B7F" w:rsidP="000D5B7F">
      <w:pPr>
        <w:tabs>
          <w:tab w:val="left" w:pos="-720"/>
        </w:tabs>
        <w:suppressAutoHyphens/>
        <w:rPr>
          <w:ins w:id="143" w:author="Bruce Dosier" w:date="2016-05-31T12:07:00Z"/>
          <w:spacing w:val="-3"/>
          <w:sz w:val="24"/>
          <w:szCs w:val="24"/>
          <w:rPrChange w:id="144" w:author="Bruce Dosier" w:date="2016-05-31T12:21:00Z">
            <w:rPr>
              <w:ins w:id="145" w:author="Bruce Dosier" w:date="2016-05-31T12:07:00Z"/>
              <w:spacing w:val="-3"/>
              <w:sz w:val="24"/>
              <w:szCs w:val="24"/>
            </w:rPr>
          </w:rPrChange>
        </w:rPr>
      </w:pPr>
      <w:ins w:id="146" w:author="Bruce Dosier" w:date="2016-05-31T12:07:00Z">
        <w:r w:rsidRPr="000D5B7F">
          <w:rPr>
            <w:spacing w:val="-3"/>
            <w:sz w:val="24"/>
            <w:szCs w:val="24"/>
            <w:rPrChange w:id="147" w:author="Bruce Dosier" w:date="2016-05-31T12:21:00Z">
              <w:rPr>
                <w:spacing w:val="-3"/>
                <w:sz w:val="24"/>
                <w:szCs w:val="24"/>
              </w:rPr>
            </w:rPrChange>
          </w:rPr>
          <w:t>The Right-of-Way Agent shall be available to identify properties and property owners</w:t>
        </w:r>
      </w:ins>
      <w:ins w:id="148" w:author="Bruce Dosier" w:date="2016-05-31T12:10:00Z">
        <w:r w:rsidRPr="000D5B7F">
          <w:rPr>
            <w:spacing w:val="-3"/>
            <w:sz w:val="24"/>
            <w:szCs w:val="24"/>
            <w:rPrChange w:id="149" w:author="Bruce Dosier" w:date="2016-05-31T12:21:00Z">
              <w:rPr>
                <w:spacing w:val="-3"/>
                <w:sz w:val="24"/>
                <w:szCs w:val="24"/>
              </w:rPr>
            </w:rPrChange>
          </w:rPr>
          <w:t>, contact property owners</w:t>
        </w:r>
      </w:ins>
      <w:ins w:id="150" w:author="Bruce Dosier" w:date="2016-05-31T12:07:00Z">
        <w:r w:rsidRPr="000D5B7F">
          <w:rPr>
            <w:spacing w:val="-3"/>
            <w:sz w:val="24"/>
            <w:szCs w:val="24"/>
            <w:rPrChange w:id="151" w:author="Bruce Dosier" w:date="2016-05-31T12:21:00Z">
              <w:rPr>
                <w:spacing w:val="-3"/>
                <w:sz w:val="24"/>
                <w:szCs w:val="24"/>
              </w:rPr>
            </w:rPrChange>
          </w:rPr>
          <w:t xml:space="preserve">, research title, initiate an appraisal report, prepare documents, site acquisition, and negotiations. </w:t>
        </w:r>
      </w:ins>
    </w:p>
    <w:p w:rsidR="000D5B7F" w:rsidRPr="000D5B7F" w:rsidRDefault="000D5B7F" w:rsidP="000D5B7F">
      <w:pPr>
        <w:tabs>
          <w:tab w:val="left" w:pos="-720"/>
        </w:tabs>
        <w:suppressAutoHyphens/>
        <w:jc w:val="center"/>
        <w:rPr>
          <w:ins w:id="152" w:author="Bruce Dosier" w:date="2016-05-31T12:07:00Z"/>
          <w:b/>
          <w:spacing w:val="-3"/>
          <w:sz w:val="24"/>
          <w:szCs w:val="24"/>
          <w:rPrChange w:id="153" w:author="Bruce Dosier" w:date="2016-05-31T12:21:00Z">
            <w:rPr>
              <w:ins w:id="154" w:author="Bruce Dosier" w:date="2016-05-31T12:07:00Z"/>
              <w:b/>
              <w:spacing w:val="-3"/>
              <w:sz w:val="24"/>
              <w:szCs w:val="24"/>
            </w:rPr>
          </w:rPrChange>
        </w:rPr>
      </w:pPr>
    </w:p>
    <w:p w:rsidR="000D5B7F" w:rsidRPr="000D5B7F" w:rsidRDefault="000D5B7F" w:rsidP="000D5B7F">
      <w:pPr>
        <w:tabs>
          <w:tab w:val="left" w:pos="-720"/>
        </w:tabs>
        <w:suppressAutoHyphens/>
        <w:jc w:val="center"/>
        <w:rPr>
          <w:ins w:id="155" w:author="Bruce Dosier" w:date="2016-05-31T12:07:00Z"/>
          <w:b/>
          <w:spacing w:val="-3"/>
          <w:sz w:val="24"/>
          <w:szCs w:val="24"/>
          <w:rPrChange w:id="156" w:author="Bruce Dosier" w:date="2016-05-31T12:21:00Z">
            <w:rPr>
              <w:ins w:id="157" w:author="Bruce Dosier" w:date="2016-05-31T12:07:00Z"/>
              <w:b/>
              <w:spacing w:val="-3"/>
              <w:sz w:val="24"/>
              <w:szCs w:val="24"/>
            </w:rPr>
          </w:rPrChange>
        </w:rPr>
      </w:pPr>
    </w:p>
    <w:p w:rsidR="000D5B7F" w:rsidRPr="000D5B7F" w:rsidRDefault="000D5B7F" w:rsidP="000D5B7F">
      <w:pPr>
        <w:tabs>
          <w:tab w:val="left" w:pos="-720"/>
        </w:tabs>
        <w:suppressAutoHyphens/>
        <w:jc w:val="center"/>
        <w:rPr>
          <w:ins w:id="158" w:author="Bruce Dosier" w:date="2016-05-31T12:07:00Z"/>
          <w:b/>
          <w:spacing w:val="-3"/>
          <w:sz w:val="24"/>
          <w:szCs w:val="24"/>
          <w:rPrChange w:id="159" w:author="Bruce Dosier" w:date="2016-05-31T12:21:00Z">
            <w:rPr>
              <w:ins w:id="160" w:author="Bruce Dosier" w:date="2016-05-31T12:07:00Z"/>
              <w:b/>
              <w:spacing w:val="-3"/>
              <w:sz w:val="24"/>
              <w:szCs w:val="24"/>
            </w:rPr>
          </w:rPrChange>
        </w:rPr>
      </w:pPr>
    </w:p>
    <w:p w:rsidR="000D5B7F" w:rsidRPr="000D5B7F" w:rsidRDefault="000D5B7F" w:rsidP="000D5B7F">
      <w:pPr>
        <w:tabs>
          <w:tab w:val="left" w:pos="-720"/>
        </w:tabs>
        <w:suppressAutoHyphens/>
        <w:jc w:val="center"/>
        <w:rPr>
          <w:ins w:id="161" w:author="Bruce Dosier" w:date="2016-05-31T12:07:00Z"/>
          <w:b/>
          <w:spacing w:val="-3"/>
          <w:sz w:val="24"/>
          <w:szCs w:val="24"/>
          <w:rPrChange w:id="162" w:author="Bruce Dosier" w:date="2016-05-31T12:21:00Z">
            <w:rPr>
              <w:ins w:id="163" w:author="Bruce Dosier" w:date="2016-05-31T12:07:00Z"/>
              <w:b/>
              <w:spacing w:val="-3"/>
              <w:sz w:val="24"/>
              <w:szCs w:val="24"/>
            </w:rPr>
          </w:rPrChange>
        </w:rPr>
      </w:pPr>
    </w:p>
    <w:p w:rsidR="00B24F51" w:rsidRPr="000D5B7F" w:rsidRDefault="00B24F51" w:rsidP="006D3505">
      <w:pPr>
        <w:tabs>
          <w:tab w:val="left" w:pos="-720"/>
        </w:tabs>
        <w:suppressAutoHyphens/>
        <w:jc w:val="center"/>
        <w:rPr>
          <w:b/>
          <w:spacing w:val="-3"/>
          <w:sz w:val="24"/>
          <w:szCs w:val="24"/>
          <w:rPrChange w:id="164" w:author="Bruce Dosier" w:date="2016-05-31T12:21:00Z">
            <w:rPr>
              <w:b/>
              <w:spacing w:val="-3"/>
              <w:sz w:val="24"/>
              <w:szCs w:val="24"/>
            </w:rPr>
          </w:rPrChange>
        </w:rPr>
      </w:pPr>
      <w:r w:rsidRPr="000D5B7F">
        <w:rPr>
          <w:b/>
          <w:spacing w:val="-3"/>
          <w:sz w:val="24"/>
          <w:szCs w:val="24"/>
          <w:rPrChange w:id="165" w:author="Bruce Dosier" w:date="2016-05-31T12:21:00Z">
            <w:rPr>
              <w:b/>
              <w:spacing w:val="-3"/>
              <w:sz w:val="24"/>
              <w:szCs w:val="24"/>
            </w:rPr>
          </w:rPrChange>
        </w:rPr>
        <w:lastRenderedPageBreak/>
        <w:t>TITLE REPORT</w:t>
      </w:r>
    </w:p>
    <w:p w:rsidR="00B24F51" w:rsidRPr="000D5B7F" w:rsidRDefault="00B24F51">
      <w:pPr>
        <w:tabs>
          <w:tab w:val="left" w:pos="-720"/>
        </w:tabs>
        <w:suppressAutoHyphens/>
        <w:jc w:val="both"/>
        <w:rPr>
          <w:spacing w:val="-3"/>
          <w:sz w:val="24"/>
          <w:szCs w:val="24"/>
          <w:rPrChange w:id="166" w:author="Bruce Dosier" w:date="2016-05-31T12:21:00Z">
            <w:rPr>
              <w:spacing w:val="-3"/>
              <w:sz w:val="24"/>
              <w:szCs w:val="24"/>
            </w:rPr>
          </w:rPrChange>
        </w:rPr>
      </w:pPr>
    </w:p>
    <w:p w:rsidR="00B24F51" w:rsidRPr="000D5B7F" w:rsidRDefault="00076862">
      <w:pPr>
        <w:tabs>
          <w:tab w:val="left" w:pos="-720"/>
        </w:tabs>
        <w:suppressAutoHyphens/>
        <w:jc w:val="both"/>
        <w:rPr>
          <w:spacing w:val="-3"/>
          <w:sz w:val="24"/>
          <w:szCs w:val="24"/>
          <w:rPrChange w:id="167" w:author="Bruce Dosier" w:date="2016-05-31T12:21:00Z">
            <w:rPr>
              <w:spacing w:val="-3"/>
              <w:sz w:val="24"/>
              <w:szCs w:val="24"/>
            </w:rPr>
          </w:rPrChange>
        </w:rPr>
      </w:pPr>
      <w:r w:rsidRPr="000D5B7F">
        <w:rPr>
          <w:spacing w:val="-3"/>
          <w:sz w:val="24"/>
          <w:szCs w:val="24"/>
          <w:rPrChange w:id="168" w:author="Bruce Dosier" w:date="2016-05-31T12:21:00Z">
            <w:rPr>
              <w:spacing w:val="-3"/>
              <w:sz w:val="24"/>
              <w:szCs w:val="24"/>
            </w:rPr>
          </w:rPrChange>
        </w:rPr>
        <w:t xml:space="preserve">A </w:t>
      </w:r>
      <w:r w:rsidR="00B24F51" w:rsidRPr="000D5B7F">
        <w:rPr>
          <w:spacing w:val="-3"/>
          <w:sz w:val="24"/>
          <w:szCs w:val="24"/>
          <w:rPrChange w:id="169" w:author="Bruce Dosier" w:date="2016-05-31T12:21:00Z">
            <w:rPr>
              <w:spacing w:val="-3"/>
              <w:sz w:val="24"/>
              <w:szCs w:val="24"/>
            </w:rPr>
          </w:rPrChange>
        </w:rPr>
        <w:t>Preliminary Title Report</w:t>
      </w:r>
      <w:r w:rsidR="007E2D45" w:rsidRPr="000D5B7F">
        <w:rPr>
          <w:spacing w:val="-3"/>
          <w:sz w:val="24"/>
          <w:szCs w:val="24"/>
          <w:rPrChange w:id="170" w:author="Bruce Dosier" w:date="2016-05-31T12:21:00Z">
            <w:rPr>
              <w:spacing w:val="-3"/>
              <w:sz w:val="24"/>
              <w:szCs w:val="24"/>
            </w:rPr>
          </w:rPrChange>
        </w:rPr>
        <w:t xml:space="preserve"> (Report)</w:t>
      </w:r>
      <w:r w:rsidR="00B24F51" w:rsidRPr="000D5B7F">
        <w:rPr>
          <w:spacing w:val="-3"/>
          <w:sz w:val="24"/>
          <w:szCs w:val="24"/>
          <w:rPrChange w:id="171" w:author="Bruce Dosier" w:date="2016-05-31T12:21:00Z">
            <w:rPr>
              <w:spacing w:val="-3"/>
              <w:sz w:val="24"/>
              <w:szCs w:val="24"/>
            </w:rPr>
          </w:rPrChange>
        </w:rPr>
        <w:t xml:space="preserve"> </w:t>
      </w:r>
      <w:r w:rsidRPr="000D5B7F">
        <w:rPr>
          <w:spacing w:val="-3"/>
          <w:sz w:val="24"/>
          <w:szCs w:val="24"/>
          <w:rPrChange w:id="172" w:author="Bruce Dosier" w:date="2016-05-31T12:21:00Z">
            <w:rPr>
              <w:spacing w:val="-3"/>
              <w:sz w:val="24"/>
              <w:szCs w:val="24"/>
            </w:rPr>
          </w:rPrChange>
        </w:rPr>
        <w:t xml:space="preserve">is to be provided for </w:t>
      </w:r>
      <w:r w:rsidR="00FE6800" w:rsidRPr="000D5B7F">
        <w:rPr>
          <w:spacing w:val="-3"/>
          <w:sz w:val="24"/>
          <w:szCs w:val="24"/>
          <w:rPrChange w:id="173" w:author="Bruce Dosier" w:date="2016-05-31T12:21:00Z">
            <w:rPr>
              <w:spacing w:val="-3"/>
              <w:sz w:val="24"/>
              <w:szCs w:val="24"/>
            </w:rPr>
          </w:rPrChange>
        </w:rPr>
        <w:t>each</w:t>
      </w:r>
      <w:r w:rsidR="00B24F51" w:rsidRPr="000D5B7F">
        <w:rPr>
          <w:spacing w:val="-3"/>
          <w:sz w:val="24"/>
          <w:szCs w:val="24"/>
          <w:rPrChange w:id="174" w:author="Bruce Dosier" w:date="2016-05-31T12:21:00Z">
            <w:rPr>
              <w:spacing w:val="-3"/>
              <w:sz w:val="24"/>
              <w:szCs w:val="24"/>
            </w:rPr>
          </w:rPrChange>
        </w:rPr>
        <w:t xml:space="preserve"> parcel</w:t>
      </w:r>
      <w:r w:rsidRPr="000D5B7F">
        <w:rPr>
          <w:spacing w:val="-3"/>
          <w:sz w:val="24"/>
          <w:szCs w:val="24"/>
          <w:rPrChange w:id="175" w:author="Bruce Dosier" w:date="2016-05-31T12:21:00Z">
            <w:rPr>
              <w:spacing w:val="-3"/>
              <w:sz w:val="24"/>
              <w:szCs w:val="24"/>
            </w:rPr>
          </w:rPrChange>
        </w:rPr>
        <w:t xml:space="preserve"> to be acquired</w:t>
      </w:r>
      <w:r w:rsidR="00B24F51" w:rsidRPr="000D5B7F">
        <w:rPr>
          <w:spacing w:val="-3"/>
          <w:sz w:val="24"/>
          <w:szCs w:val="24"/>
          <w:rPrChange w:id="176" w:author="Bruce Dosier" w:date="2016-05-31T12:21:00Z">
            <w:rPr>
              <w:spacing w:val="-3"/>
              <w:sz w:val="24"/>
              <w:szCs w:val="24"/>
            </w:rPr>
          </w:rPrChange>
        </w:rPr>
        <w:t>. Each Report shall identify all easements</w:t>
      </w:r>
      <w:r w:rsidR="00E45908" w:rsidRPr="000D5B7F">
        <w:rPr>
          <w:spacing w:val="-3"/>
          <w:sz w:val="24"/>
          <w:szCs w:val="24"/>
          <w:rPrChange w:id="177" w:author="Bruce Dosier" w:date="2016-05-31T12:21:00Z">
            <w:rPr>
              <w:spacing w:val="-3"/>
              <w:sz w:val="24"/>
              <w:szCs w:val="24"/>
            </w:rPr>
          </w:rPrChange>
        </w:rPr>
        <w:t>, liens,</w:t>
      </w:r>
      <w:r w:rsidR="00FE6800" w:rsidRPr="000D5B7F">
        <w:rPr>
          <w:spacing w:val="-3"/>
          <w:sz w:val="24"/>
          <w:szCs w:val="24"/>
          <w:rPrChange w:id="178" w:author="Bruce Dosier" w:date="2016-05-31T12:21:00Z">
            <w:rPr>
              <w:spacing w:val="-3"/>
              <w:sz w:val="24"/>
              <w:szCs w:val="24"/>
            </w:rPr>
          </w:rPrChange>
        </w:rPr>
        <w:t xml:space="preserve"> and</w:t>
      </w:r>
      <w:r w:rsidR="00286AA3" w:rsidRPr="000D5B7F">
        <w:rPr>
          <w:spacing w:val="-3"/>
          <w:sz w:val="24"/>
          <w:szCs w:val="24"/>
          <w:rPrChange w:id="179" w:author="Bruce Dosier" w:date="2016-05-31T12:21:00Z">
            <w:rPr>
              <w:spacing w:val="-3"/>
              <w:sz w:val="24"/>
              <w:szCs w:val="24"/>
            </w:rPr>
          </w:rPrChange>
        </w:rPr>
        <w:t xml:space="preserve"> encumbrances, </w:t>
      </w:r>
      <w:r w:rsidR="00B24F51" w:rsidRPr="000D5B7F">
        <w:rPr>
          <w:spacing w:val="-3"/>
          <w:sz w:val="24"/>
          <w:szCs w:val="24"/>
          <w:rPrChange w:id="180" w:author="Bruce Dosier" w:date="2016-05-31T12:21:00Z">
            <w:rPr>
              <w:spacing w:val="-3"/>
              <w:sz w:val="24"/>
              <w:szCs w:val="24"/>
            </w:rPr>
          </w:rPrChange>
        </w:rPr>
        <w:t xml:space="preserve">and have a copy of all deeds and documents identified in the report. A map showing the location of the </w:t>
      </w:r>
      <w:r w:rsidR="00221C96" w:rsidRPr="000D5B7F">
        <w:rPr>
          <w:spacing w:val="-3"/>
          <w:sz w:val="24"/>
          <w:szCs w:val="24"/>
          <w:rPrChange w:id="181" w:author="Bruce Dosier" w:date="2016-05-31T12:21:00Z">
            <w:rPr>
              <w:spacing w:val="-3"/>
              <w:sz w:val="24"/>
              <w:szCs w:val="24"/>
            </w:rPr>
          </w:rPrChange>
        </w:rPr>
        <w:t>property</w:t>
      </w:r>
      <w:r w:rsidR="00B24F51" w:rsidRPr="000D5B7F">
        <w:rPr>
          <w:spacing w:val="-3"/>
          <w:sz w:val="24"/>
          <w:szCs w:val="24"/>
          <w:rPrChange w:id="182" w:author="Bruce Dosier" w:date="2016-05-31T12:21:00Z">
            <w:rPr>
              <w:spacing w:val="-3"/>
              <w:sz w:val="24"/>
              <w:szCs w:val="24"/>
            </w:rPr>
          </w:rPrChange>
        </w:rPr>
        <w:t xml:space="preserve"> is to</w:t>
      </w:r>
      <w:r w:rsidRPr="000D5B7F">
        <w:rPr>
          <w:spacing w:val="-3"/>
          <w:sz w:val="24"/>
          <w:szCs w:val="24"/>
          <w:rPrChange w:id="183" w:author="Bruce Dosier" w:date="2016-05-31T12:21:00Z">
            <w:rPr>
              <w:spacing w:val="-3"/>
              <w:sz w:val="24"/>
              <w:szCs w:val="24"/>
            </w:rPr>
          </w:rPrChange>
        </w:rPr>
        <w:t xml:space="preserve"> </w:t>
      </w:r>
      <w:r w:rsidR="00B24F51" w:rsidRPr="000D5B7F">
        <w:rPr>
          <w:spacing w:val="-3"/>
          <w:sz w:val="24"/>
          <w:szCs w:val="24"/>
          <w:rPrChange w:id="184" w:author="Bruce Dosier" w:date="2016-05-31T12:21:00Z">
            <w:rPr>
              <w:spacing w:val="-3"/>
              <w:sz w:val="24"/>
              <w:szCs w:val="24"/>
            </w:rPr>
          </w:rPrChange>
        </w:rPr>
        <w:t>be</w:t>
      </w:r>
      <w:r w:rsidRPr="000D5B7F">
        <w:rPr>
          <w:spacing w:val="-3"/>
          <w:sz w:val="24"/>
          <w:szCs w:val="24"/>
          <w:rPrChange w:id="185" w:author="Bruce Dosier" w:date="2016-05-31T12:21:00Z">
            <w:rPr>
              <w:spacing w:val="-3"/>
              <w:sz w:val="24"/>
              <w:szCs w:val="24"/>
            </w:rPr>
          </w:rPrChange>
        </w:rPr>
        <w:t xml:space="preserve"> completed and attached to the Report.</w:t>
      </w:r>
      <w:r w:rsidR="00B24F51" w:rsidRPr="000D5B7F">
        <w:rPr>
          <w:spacing w:val="-3"/>
          <w:sz w:val="24"/>
          <w:szCs w:val="24"/>
          <w:rPrChange w:id="186" w:author="Bruce Dosier" w:date="2016-05-31T12:21:00Z">
            <w:rPr>
              <w:spacing w:val="-3"/>
              <w:sz w:val="24"/>
              <w:szCs w:val="24"/>
            </w:rPr>
          </w:rPrChange>
        </w:rPr>
        <w:t xml:space="preserve">  </w:t>
      </w:r>
      <w:del w:id="187" w:author="Bruce Dosier" w:date="2016-05-31T12:16:00Z">
        <w:r w:rsidR="009B30C6" w:rsidRPr="000D5B7F" w:rsidDel="000D5B7F">
          <w:rPr>
            <w:spacing w:val="-3"/>
            <w:sz w:val="24"/>
            <w:szCs w:val="24"/>
            <w:rPrChange w:id="188" w:author="Bruce Dosier" w:date="2016-05-31T12:21:00Z">
              <w:rPr>
                <w:spacing w:val="-3"/>
                <w:sz w:val="24"/>
                <w:szCs w:val="24"/>
              </w:rPr>
            </w:rPrChange>
          </w:rPr>
          <w:delText>The District</w:delText>
        </w:r>
      </w:del>
      <w:ins w:id="189" w:author="Bruce Dosier" w:date="2016-05-31T12:16:00Z">
        <w:r w:rsidR="000D5B7F" w:rsidRPr="000D5B7F">
          <w:rPr>
            <w:spacing w:val="-3"/>
            <w:sz w:val="24"/>
            <w:szCs w:val="24"/>
            <w:rPrChange w:id="190" w:author="Bruce Dosier" w:date="2016-05-31T12:21:00Z">
              <w:rPr>
                <w:spacing w:val="-3"/>
                <w:sz w:val="24"/>
                <w:szCs w:val="24"/>
              </w:rPr>
            </w:rPrChange>
          </w:rPr>
          <w:t>District Staff</w:t>
        </w:r>
      </w:ins>
      <w:r w:rsidRPr="000D5B7F">
        <w:rPr>
          <w:spacing w:val="-3"/>
          <w:sz w:val="24"/>
          <w:szCs w:val="24"/>
          <w:rPrChange w:id="191" w:author="Bruce Dosier" w:date="2016-05-31T12:21:00Z">
            <w:rPr>
              <w:spacing w:val="-3"/>
              <w:sz w:val="24"/>
              <w:szCs w:val="24"/>
            </w:rPr>
          </w:rPrChange>
        </w:rPr>
        <w:t xml:space="preserve"> </w:t>
      </w:r>
      <w:r w:rsidR="007E2D45" w:rsidRPr="000D5B7F">
        <w:rPr>
          <w:spacing w:val="-3"/>
          <w:sz w:val="24"/>
          <w:szCs w:val="24"/>
          <w:rPrChange w:id="192" w:author="Bruce Dosier" w:date="2016-05-31T12:21:00Z">
            <w:rPr>
              <w:spacing w:val="-3"/>
              <w:sz w:val="24"/>
              <w:szCs w:val="24"/>
            </w:rPr>
          </w:rPrChange>
        </w:rPr>
        <w:t>shall</w:t>
      </w:r>
      <w:r w:rsidRPr="000D5B7F">
        <w:rPr>
          <w:spacing w:val="-3"/>
          <w:sz w:val="24"/>
          <w:szCs w:val="24"/>
          <w:rPrChange w:id="193" w:author="Bruce Dosier" w:date="2016-05-31T12:21:00Z">
            <w:rPr>
              <w:spacing w:val="-3"/>
              <w:sz w:val="24"/>
              <w:szCs w:val="24"/>
            </w:rPr>
          </w:rPrChange>
        </w:rPr>
        <w:t xml:space="preserve"> specify the </w:t>
      </w:r>
      <w:r w:rsidR="006222B1" w:rsidRPr="000D5B7F">
        <w:rPr>
          <w:spacing w:val="-3"/>
          <w:sz w:val="24"/>
          <w:szCs w:val="24"/>
          <w:rPrChange w:id="194" w:author="Bruce Dosier" w:date="2016-05-31T12:21:00Z">
            <w:rPr>
              <w:spacing w:val="-3"/>
              <w:sz w:val="24"/>
              <w:szCs w:val="24"/>
            </w:rPr>
          </w:rPrChange>
        </w:rPr>
        <w:t>required</w:t>
      </w:r>
      <w:r w:rsidRPr="000D5B7F">
        <w:rPr>
          <w:spacing w:val="-3"/>
          <w:sz w:val="24"/>
          <w:szCs w:val="24"/>
          <w:rPrChange w:id="195" w:author="Bruce Dosier" w:date="2016-05-31T12:21:00Z">
            <w:rPr>
              <w:spacing w:val="-3"/>
              <w:sz w:val="24"/>
              <w:szCs w:val="24"/>
            </w:rPr>
          </w:rPrChange>
        </w:rPr>
        <w:t xml:space="preserve"> </w:t>
      </w:r>
      <w:r w:rsidR="00514849" w:rsidRPr="000D5B7F">
        <w:rPr>
          <w:spacing w:val="-3"/>
          <w:sz w:val="24"/>
          <w:szCs w:val="24"/>
          <w:rPrChange w:id="196" w:author="Bruce Dosier" w:date="2016-05-31T12:21:00Z">
            <w:rPr>
              <w:spacing w:val="-3"/>
              <w:sz w:val="24"/>
              <w:szCs w:val="24"/>
            </w:rPr>
          </w:rPrChange>
        </w:rPr>
        <w:t>r</w:t>
      </w:r>
      <w:r w:rsidRPr="000D5B7F">
        <w:rPr>
          <w:spacing w:val="-3"/>
          <w:sz w:val="24"/>
          <w:szCs w:val="24"/>
          <w:rPrChange w:id="197" w:author="Bruce Dosier" w:date="2016-05-31T12:21:00Z">
            <w:rPr>
              <w:spacing w:val="-3"/>
              <w:sz w:val="24"/>
              <w:szCs w:val="24"/>
            </w:rPr>
          </w:rPrChange>
        </w:rPr>
        <w:t>eports.</w:t>
      </w:r>
      <w:r w:rsidR="00B24F51" w:rsidRPr="000D5B7F">
        <w:rPr>
          <w:spacing w:val="-3"/>
          <w:sz w:val="24"/>
          <w:szCs w:val="24"/>
          <w:rPrChange w:id="198" w:author="Bruce Dosier" w:date="2016-05-31T12:21:00Z">
            <w:rPr>
              <w:spacing w:val="-3"/>
              <w:sz w:val="24"/>
              <w:szCs w:val="24"/>
            </w:rPr>
          </w:rPrChange>
        </w:rPr>
        <w:t xml:space="preserve"> </w:t>
      </w:r>
    </w:p>
    <w:p w:rsidR="00C8203D" w:rsidRPr="000D5B7F" w:rsidRDefault="00C8203D">
      <w:pPr>
        <w:tabs>
          <w:tab w:val="left" w:pos="-720"/>
        </w:tabs>
        <w:suppressAutoHyphens/>
        <w:jc w:val="both"/>
        <w:rPr>
          <w:spacing w:val="-3"/>
          <w:sz w:val="24"/>
          <w:szCs w:val="24"/>
          <w:rPrChange w:id="199" w:author="Bruce Dosier" w:date="2016-05-31T12:21:00Z">
            <w:rPr>
              <w:spacing w:val="-3"/>
              <w:sz w:val="24"/>
              <w:szCs w:val="24"/>
            </w:rPr>
          </w:rPrChange>
        </w:rPr>
      </w:pPr>
    </w:p>
    <w:p w:rsidR="009B30C6" w:rsidRPr="000D5B7F" w:rsidDel="000D5B7F" w:rsidRDefault="009B30C6">
      <w:pPr>
        <w:tabs>
          <w:tab w:val="left" w:pos="-720"/>
        </w:tabs>
        <w:suppressAutoHyphens/>
        <w:jc w:val="both"/>
        <w:rPr>
          <w:del w:id="200" w:author="Bruce Dosier" w:date="2016-05-31T12:21:00Z"/>
          <w:spacing w:val="-3"/>
          <w:sz w:val="24"/>
          <w:szCs w:val="24"/>
          <w:rPrChange w:id="201" w:author="Bruce Dosier" w:date="2016-05-31T12:21:00Z">
            <w:rPr>
              <w:del w:id="202" w:author="Bruce Dosier" w:date="2016-05-31T12:21:00Z"/>
              <w:spacing w:val="-3"/>
              <w:sz w:val="24"/>
              <w:szCs w:val="24"/>
            </w:rPr>
          </w:rPrChange>
        </w:rPr>
      </w:pPr>
    </w:p>
    <w:p w:rsidR="00DE74A6" w:rsidRPr="000D5B7F" w:rsidRDefault="00DE74A6" w:rsidP="00C8203D">
      <w:pPr>
        <w:tabs>
          <w:tab w:val="left" w:pos="-720"/>
        </w:tabs>
        <w:suppressAutoHyphens/>
        <w:jc w:val="center"/>
        <w:rPr>
          <w:b/>
          <w:spacing w:val="-3"/>
          <w:sz w:val="24"/>
          <w:szCs w:val="24"/>
          <w:rPrChange w:id="203" w:author="Bruce Dosier" w:date="2016-05-31T12:21:00Z">
            <w:rPr>
              <w:b/>
              <w:spacing w:val="-3"/>
              <w:sz w:val="24"/>
              <w:szCs w:val="24"/>
            </w:rPr>
          </w:rPrChange>
        </w:rPr>
      </w:pPr>
    </w:p>
    <w:p w:rsidR="00B24F51" w:rsidRPr="000D5B7F" w:rsidRDefault="00B24F51" w:rsidP="00C8203D">
      <w:pPr>
        <w:tabs>
          <w:tab w:val="left" w:pos="-720"/>
        </w:tabs>
        <w:suppressAutoHyphens/>
        <w:jc w:val="center"/>
        <w:rPr>
          <w:b/>
          <w:spacing w:val="-3"/>
          <w:sz w:val="24"/>
          <w:szCs w:val="24"/>
          <w:rPrChange w:id="204" w:author="Bruce Dosier" w:date="2016-05-31T12:21:00Z">
            <w:rPr>
              <w:b/>
              <w:spacing w:val="-3"/>
              <w:sz w:val="24"/>
              <w:szCs w:val="24"/>
            </w:rPr>
          </w:rPrChange>
        </w:rPr>
      </w:pPr>
      <w:r w:rsidRPr="000D5B7F">
        <w:rPr>
          <w:b/>
          <w:spacing w:val="-3"/>
          <w:sz w:val="24"/>
          <w:szCs w:val="24"/>
          <w:rPrChange w:id="205" w:author="Bruce Dosier" w:date="2016-05-31T12:21:00Z">
            <w:rPr>
              <w:b/>
              <w:spacing w:val="-3"/>
              <w:sz w:val="24"/>
              <w:szCs w:val="24"/>
            </w:rPr>
          </w:rPrChange>
        </w:rPr>
        <w:t>PHASE ONE</w:t>
      </w:r>
      <w:r w:rsidR="00C9330D" w:rsidRPr="000D5B7F">
        <w:rPr>
          <w:b/>
          <w:spacing w:val="-3"/>
          <w:sz w:val="24"/>
          <w:szCs w:val="24"/>
          <w:rPrChange w:id="206" w:author="Bruce Dosier" w:date="2016-05-31T12:21:00Z">
            <w:rPr>
              <w:b/>
              <w:spacing w:val="-3"/>
              <w:sz w:val="24"/>
              <w:szCs w:val="24"/>
            </w:rPr>
          </w:rPrChange>
        </w:rPr>
        <w:t xml:space="preserve"> AND TWO </w:t>
      </w:r>
      <w:r w:rsidR="00C8203D" w:rsidRPr="000D5B7F">
        <w:rPr>
          <w:b/>
          <w:spacing w:val="-3"/>
          <w:sz w:val="24"/>
          <w:szCs w:val="24"/>
          <w:rPrChange w:id="207" w:author="Bruce Dosier" w:date="2016-05-31T12:21:00Z">
            <w:rPr>
              <w:b/>
              <w:spacing w:val="-3"/>
              <w:sz w:val="24"/>
              <w:szCs w:val="24"/>
            </w:rPr>
          </w:rPrChange>
        </w:rPr>
        <w:t>ENVIRONMENTAL SITE ASSESSMENT</w:t>
      </w:r>
      <w:r w:rsidR="007E3927" w:rsidRPr="000D5B7F">
        <w:rPr>
          <w:b/>
          <w:spacing w:val="-3"/>
          <w:sz w:val="24"/>
          <w:szCs w:val="24"/>
          <w:rPrChange w:id="208" w:author="Bruce Dosier" w:date="2016-05-31T12:21:00Z">
            <w:rPr>
              <w:b/>
              <w:spacing w:val="-3"/>
              <w:sz w:val="24"/>
              <w:szCs w:val="24"/>
            </w:rPr>
          </w:rPrChange>
        </w:rPr>
        <w:t>S</w:t>
      </w:r>
    </w:p>
    <w:p w:rsidR="00B24F51" w:rsidRPr="000D5B7F" w:rsidRDefault="00B24F51">
      <w:pPr>
        <w:tabs>
          <w:tab w:val="left" w:pos="-720"/>
        </w:tabs>
        <w:suppressAutoHyphens/>
        <w:jc w:val="both"/>
        <w:rPr>
          <w:spacing w:val="-3"/>
          <w:sz w:val="24"/>
          <w:szCs w:val="24"/>
          <w:rPrChange w:id="209" w:author="Bruce Dosier" w:date="2016-05-31T12:21:00Z">
            <w:rPr>
              <w:spacing w:val="-3"/>
              <w:sz w:val="24"/>
              <w:szCs w:val="24"/>
            </w:rPr>
          </w:rPrChange>
        </w:rPr>
      </w:pPr>
      <w:r w:rsidRPr="000D5B7F">
        <w:rPr>
          <w:spacing w:val="-3"/>
          <w:sz w:val="24"/>
          <w:szCs w:val="24"/>
          <w:rPrChange w:id="210" w:author="Bruce Dosier" w:date="2016-05-31T12:21:00Z">
            <w:rPr>
              <w:spacing w:val="-3"/>
              <w:sz w:val="24"/>
              <w:szCs w:val="24"/>
            </w:rPr>
          </w:rPrChange>
        </w:rPr>
        <w:t xml:space="preserve"> </w:t>
      </w:r>
    </w:p>
    <w:p w:rsidR="000F736A" w:rsidRPr="000D5B7F" w:rsidRDefault="000F736A">
      <w:pPr>
        <w:tabs>
          <w:tab w:val="left" w:pos="-720"/>
        </w:tabs>
        <w:suppressAutoHyphens/>
        <w:jc w:val="both"/>
        <w:rPr>
          <w:spacing w:val="-3"/>
          <w:sz w:val="24"/>
          <w:szCs w:val="24"/>
          <w:rPrChange w:id="211" w:author="Bruce Dosier" w:date="2016-05-31T12:21:00Z">
            <w:rPr>
              <w:spacing w:val="-3"/>
              <w:sz w:val="24"/>
              <w:szCs w:val="24"/>
            </w:rPr>
          </w:rPrChange>
        </w:rPr>
      </w:pPr>
      <w:r w:rsidRPr="000D5B7F">
        <w:rPr>
          <w:spacing w:val="-3"/>
          <w:sz w:val="24"/>
          <w:szCs w:val="24"/>
          <w:rPrChange w:id="212" w:author="Bruce Dosier" w:date="2016-05-31T12:21:00Z">
            <w:rPr>
              <w:spacing w:val="-3"/>
              <w:sz w:val="24"/>
              <w:szCs w:val="24"/>
            </w:rPr>
          </w:rPrChange>
        </w:rPr>
        <w:t xml:space="preserve">If necessary, </w:t>
      </w:r>
    </w:p>
    <w:p w:rsidR="000F736A" w:rsidRPr="000D5B7F" w:rsidRDefault="000F736A">
      <w:pPr>
        <w:tabs>
          <w:tab w:val="left" w:pos="-720"/>
        </w:tabs>
        <w:suppressAutoHyphens/>
        <w:jc w:val="both"/>
        <w:rPr>
          <w:spacing w:val="-3"/>
          <w:sz w:val="24"/>
          <w:szCs w:val="24"/>
          <w:rPrChange w:id="213" w:author="Bruce Dosier" w:date="2016-05-31T12:21:00Z">
            <w:rPr>
              <w:spacing w:val="-3"/>
              <w:sz w:val="24"/>
              <w:szCs w:val="24"/>
            </w:rPr>
          </w:rPrChange>
        </w:rPr>
      </w:pPr>
    </w:p>
    <w:p w:rsidR="00C9330D" w:rsidRPr="000D5B7F" w:rsidRDefault="00C8203D">
      <w:pPr>
        <w:tabs>
          <w:tab w:val="left" w:pos="-720"/>
        </w:tabs>
        <w:suppressAutoHyphens/>
        <w:jc w:val="both"/>
        <w:rPr>
          <w:spacing w:val="-3"/>
          <w:sz w:val="24"/>
          <w:szCs w:val="24"/>
          <w:rPrChange w:id="214" w:author="Bruce Dosier" w:date="2016-05-31T12:21:00Z">
            <w:rPr>
              <w:spacing w:val="-3"/>
              <w:sz w:val="24"/>
              <w:szCs w:val="24"/>
            </w:rPr>
          </w:rPrChange>
        </w:rPr>
      </w:pPr>
      <w:r w:rsidRPr="000D5B7F">
        <w:rPr>
          <w:spacing w:val="-3"/>
          <w:sz w:val="24"/>
          <w:szCs w:val="24"/>
          <w:rPrChange w:id="215" w:author="Bruce Dosier" w:date="2016-05-31T12:21:00Z">
            <w:rPr>
              <w:spacing w:val="-3"/>
              <w:sz w:val="24"/>
              <w:szCs w:val="24"/>
            </w:rPr>
          </w:rPrChange>
        </w:rPr>
        <w:t xml:space="preserve">Phase </w:t>
      </w:r>
      <w:r w:rsidR="00072106" w:rsidRPr="000D5B7F">
        <w:rPr>
          <w:spacing w:val="-3"/>
          <w:sz w:val="24"/>
          <w:szCs w:val="24"/>
          <w:rPrChange w:id="216" w:author="Bruce Dosier" w:date="2016-05-31T12:21:00Z">
            <w:rPr>
              <w:spacing w:val="-3"/>
              <w:sz w:val="24"/>
              <w:szCs w:val="24"/>
            </w:rPr>
          </w:rPrChange>
        </w:rPr>
        <w:t xml:space="preserve">1 </w:t>
      </w:r>
      <w:r w:rsidRPr="000D5B7F">
        <w:rPr>
          <w:spacing w:val="-3"/>
          <w:sz w:val="24"/>
          <w:szCs w:val="24"/>
          <w:rPrChange w:id="217" w:author="Bruce Dosier" w:date="2016-05-31T12:21:00Z">
            <w:rPr>
              <w:spacing w:val="-3"/>
              <w:sz w:val="24"/>
              <w:szCs w:val="24"/>
            </w:rPr>
          </w:rPrChange>
        </w:rPr>
        <w:t xml:space="preserve">Environmental Site Assessment is to be performed in conformance with all of the components of the ASTM Standard Practice E 1527 Phase I Environmental Site Assessment Scope of Work. </w:t>
      </w:r>
    </w:p>
    <w:p w:rsidR="00C9330D" w:rsidRPr="000D5B7F" w:rsidRDefault="00C9330D">
      <w:pPr>
        <w:tabs>
          <w:tab w:val="left" w:pos="-720"/>
        </w:tabs>
        <w:suppressAutoHyphens/>
        <w:jc w:val="both"/>
        <w:rPr>
          <w:spacing w:val="-3"/>
          <w:sz w:val="24"/>
          <w:szCs w:val="24"/>
          <w:rPrChange w:id="218" w:author="Bruce Dosier" w:date="2016-05-31T12:21:00Z">
            <w:rPr>
              <w:spacing w:val="-3"/>
              <w:sz w:val="24"/>
              <w:szCs w:val="24"/>
            </w:rPr>
          </w:rPrChange>
        </w:rPr>
      </w:pPr>
    </w:p>
    <w:p w:rsidR="00C9330D" w:rsidRPr="000D5B7F" w:rsidRDefault="00C9330D">
      <w:pPr>
        <w:tabs>
          <w:tab w:val="left" w:pos="-720"/>
        </w:tabs>
        <w:suppressAutoHyphens/>
        <w:jc w:val="both"/>
        <w:rPr>
          <w:spacing w:val="-3"/>
          <w:sz w:val="24"/>
          <w:szCs w:val="24"/>
          <w:rPrChange w:id="219" w:author="Bruce Dosier" w:date="2016-05-31T12:21:00Z">
            <w:rPr>
              <w:spacing w:val="-3"/>
              <w:sz w:val="24"/>
              <w:szCs w:val="24"/>
            </w:rPr>
          </w:rPrChange>
        </w:rPr>
      </w:pPr>
      <w:r w:rsidRPr="000D5B7F">
        <w:rPr>
          <w:spacing w:val="-3"/>
          <w:sz w:val="24"/>
          <w:szCs w:val="24"/>
          <w:rPrChange w:id="220" w:author="Bruce Dosier" w:date="2016-05-31T12:21:00Z">
            <w:rPr>
              <w:spacing w:val="-3"/>
              <w:sz w:val="24"/>
              <w:szCs w:val="24"/>
            </w:rPr>
          </w:rPrChange>
        </w:rPr>
        <w:t>Phase 2 Environmental Site Assessment is to include inspection service, arranging for driller to take boring samples and reading of the boring samples</w:t>
      </w:r>
      <w:r w:rsidR="00A567D0" w:rsidRPr="000D5B7F">
        <w:rPr>
          <w:spacing w:val="-3"/>
          <w:sz w:val="24"/>
          <w:szCs w:val="24"/>
          <w:rPrChange w:id="221" w:author="Bruce Dosier" w:date="2016-05-31T12:21:00Z">
            <w:rPr>
              <w:spacing w:val="-3"/>
              <w:sz w:val="24"/>
              <w:szCs w:val="24"/>
            </w:rPr>
          </w:rPrChange>
        </w:rPr>
        <w:t xml:space="preserve"> as directed by </w:t>
      </w:r>
      <w:del w:id="222" w:author="Bruce Dosier" w:date="2016-05-31T12:17:00Z">
        <w:r w:rsidR="00A567D0" w:rsidRPr="000D5B7F" w:rsidDel="000D5B7F">
          <w:rPr>
            <w:spacing w:val="-3"/>
            <w:sz w:val="24"/>
            <w:szCs w:val="24"/>
            <w:rPrChange w:id="223" w:author="Bruce Dosier" w:date="2016-05-31T12:21:00Z">
              <w:rPr>
                <w:spacing w:val="-3"/>
                <w:sz w:val="24"/>
                <w:szCs w:val="24"/>
              </w:rPr>
            </w:rPrChange>
          </w:rPr>
          <w:delText>the District’s Hydrogeology Department</w:delText>
        </w:r>
      </w:del>
      <w:ins w:id="224" w:author="Bruce Dosier" w:date="2016-05-31T12:17:00Z">
        <w:r w:rsidR="000D5B7F" w:rsidRPr="000D5B7F">
          <w:rPr>
            <w:spacing w:val="-3"/>
            <w:sz w:val="24"/>
            <w:szCs w:val="24"/>
            <w:rPrChange w:id="225" w:author="Bruce Dosier" w:date="2016-05-31T12:21:00Z">
              <w:rPr>
                <w:spacing w:val="-3"/>
                <w:sz w:val="24"/>
                <w:szCs w:val="24"/>
              </w:rPr>
            </w:rPrChange>
          </w:rPr>
          <w:t>District Staff</w:t>
        </w:r>
      </w:ins>
      <w:r w:rsidRPr="000D5B7F">
        <w:rPr>
          <w:spacing w:val="-3"/>
          <w:sz w:val="24"/>
          <w:szCs w:val="24"/>
          <w:rPrChange w:id="226" w:author="Bruce Dosier" w:date="2016-05-31T12:21:00Z">
            <w:rPr>
              <w:spacing w:val="-3"/>
              <w:sz w:val="24"/>
              <w:szCs w:val="24"/>
            </w:rPr>
          </w:rPrChange>
        </w:rPr>
        <w:t xml:space="preserve">. </w:t>
      </w:r>
    </w:p>
    <w:p w:rsidR="00C9330D" w:rsidRPr="000D5B7F" w:rsidRDefault="00C9330D">
      <w:pPr>
        <w:tabs>
          <w:tab w:val="left" w:pos="-720"/>
        </w:tabs>
        <w:suppressAutoHyphens/>
        <w:jc w:val="both"/>
        <w:rPr>
          <w:spacing w:val="-3"/>
          <w:sz w:val="24"/>
          <w:szCs w:val="24"/>
          <w:rPrChange w:id="227" w:author="Bruce Dosier" w:date="2016-05-31T12:21:00Z">
            <w:rPr>
              <w:spacing w:val="-3"/>
              <w:sz w:val="24"/>
              <w:szCs w:val="24"/>
            </w:rPr>
          </w:rPrChange>
        </w:rPr>
      </w:pPr>
    </w:p>
    <w:p w:rsidR="00281B19" w:rsidRPr="000D5B7F" w:rsidRDefault="00281B19">
      <w:pPr>
        <w:tabs>
          <w:tab w:val="left" w:pos="-720"/>
        </w:tabs>
        <w:suppressAutoHyphens/>
        <w:jc w:val="both"/>
        <w:rPr>
          <w:spacing w:val="-3"/>
          <w:sz w:val="24"/>
          <w:szCs w:val="24"/>
          <w:rPrChange w:id="228" w:author="Bruce Dosier" w:date="2016-05-31T12:21:00Z">
            <w:rPr>
              <w:spacing w:val="-3"/>
              <w:sz w:val="24"/>
              <w:szCs w:val="24"/>
            </w:rPr>
          </w:rPrChange>
        </w:rPr>
      </w:pPr>
      <w:del w:id="229" w:author="Bruce Dosier" w:date="2016-05-31T12:16:00Z">
        <w:r w:rsidRPr="000D5B7F" w:rsidDel="000D5B7F">
          <w:rPr>
            <w:spacing w:val="-3"/>
            <w:sz w:val="24"/>
            <w:szCs w:val="24"/>
            <w:rPrChange w:id="230" w:author="Bruce Dosier" w:date="2016-05-31T12:21:00Z">
              <w:rPr>
                <w:spacing w:val="-3"/>
                <w:sz w:val="24"/>
                <w:szCs w:val="24"/>
              </w:rPr>
            </w:rPrChange>
          </w:rPr>
          <w:delText>The District</w:delText>
        </w:r>
      </w:del>
      <w:ins w:id="231" w:author="Bruce Dosier" w:date="2016-05-31T12:16:00Z">
        <w:r w:rsidR="000D5B7F" w:rsidRPr="000D5B7F">
          <w:rPr>
            <w:spacing w:val="-3"/>
            <w:sz w:val="24"/>
            <w:szCs w:val="24"/>
            <w:rPrChange w:id="232" w:author="Bruce Dosier" w:date="2016-05-31T12:21:00Z">
              <w:rPr>
                <w:spacing w:val="-3"/>
                <w:sz w:val="24"/>
                <w:szCs w:val="24"/>
              </w:rPr>
            </w:rPrChange>
          </w:rPr>
          <w:t>District Staff</w:t>
        </w:r>
      </w:ins>
      <w:r w:rsidRPr="000D5B7F">
        <w:rPr>
          <w:spacing w:val="-3"/>
          <w:sz w:val="24"/>
          <w:szCs w:val="24"/>
          <w:rPrChange w:id="233" w:author="Bruce Dosier" w:date="2016-05-31T12:21:00Z">
            <w:rPr>
              <w:spacing w:val="-3"/>
              <w:sz w:val="24"/>
              <w:szCs w:val="24"/>
            </w:rPr>
          </w:rPrChange>
        </w:rPr>
        <w:t xml:space="preserve"> </w:t>
      </w:r>
      <w:r w:rsidR="007E2D45" w:rsidRPr="000D5B7F">
        <w:rPr>
          <w:spacing w:val="-3"/>
          <w:sz w:val="24"/>
          <w:szCs w:val="24"/>
          <w:rPrChange w:id="234" w:author="Bruce Dosier" w:date="2016-05-31T12:21:00Z">
            <w:rPr>
              <w:spacing w:val="-3"/>
              <w:sz w:val="24"/>
              <w:szCs w:val="24"/>
            </w:rPr>
          </w:rPrChange>
        </w:rPr>
        <w:t>shall</w:t>
      </w:r>
      <w:r w:rsidR="00514849" w:rsidRPr="000D5B7F">
        <w:rPr>
          <w:spacing w:val="-3"/>
          <w:sz w:val="24"/>
          <w:szCs w:val="24"/>
          <w:rPrChange w:id="235" w:author="Bruce Dosier" w:date="2016-05-31T12:21:00Z">
            <w:rPr>
              <w:spacing w:val="-3"/>
              <w:sz w:val="24"/>
              <w:szCs w:val="24"/>
            </w:rPr>
          </w:rPrChange>
        </w:rPr>
        <w:t xml:space="preserve"> specify the number of reports required</w:t>
      </w:r>
      <w:r w:rsidRPr="000D5B7F">
        <w:rPr>
          <w:spacing w:val="-3"/>
          <w:sz w:val="24"/>
          <w:szCs w:val="24"/>
          <w:rPrChange w:id="236" w:author="Bruce Dosier" w:date="2016-05-31T12:21:00Z">
            <w:rPr>
              <w:spacing w:val="-3"/>
              <w:sz w:val="24"/>
              <w:szCs w:val="24"/>
            </w:rPr>
          </w:rPrChange>
        </w:rPr>
        <w:t>.</w:t>
      </w:r>
      <w:r w:rsidR="00C8203D" w:rsidRPr="000D5B7F">
        <w:rPr>
          <w:spacing w:val="-3"/>
          <w:sz w:val="24"/>
          <w:szCs w:val="24"/>
          <w:rPrChange w:id="237" w:author="Bruce Dosier" w:date="2016-05-31T12:21:00Z">
            <w:rPr>
              <w:spacing w:val="-3"/>
              <w:sz w:val="24"/>
              <w:szCs w:val="24"/>
            </w:rPr>
          </w:rPrChange>
        </w:rPr>
        <w:t xml:space="preserve"> </w:t>
      </w:r>
    </w:p>
    <w:p w:rsidR="00DE74A6" w:rsidRPr="000D5B7F" w:rsidRDefault="00DE74A6">
      <w:pPr>
        <w:tabs>
          <w:tab w:val="left" w:pos="-720"/>
        </w:tabs>
        <w:suppressAutoHyphens/>
        <w:jc w:val="both"/>
        <w:rPr>
          <w:spacing w:val="-3"/>
          <w:sz w:val="24"/>
          <w:szCs w:val="24"/>
          <w:rPrChange w:id="238" w:author="Bruce Dosier" w:date="2016-05-31T12:21:00Z">
            <w:rPr>
              <w:spacing w:val="-3"/>
              <w:sz w:val="24"/>
              <w:szCs w:val="24"/>
            </w:rPr>
          </w:rPrChange>
        </w:rPr>
      </w:pPr>
    </w:p>
    <w:p w:rsidR="00B24F51" w:rsidRPr="000D5B7F" w:rsidRDefault="00C8203D">
      <w:pPr>
        <w:tabs>
          <w:tab w:val="left" w:pos="-720"/>
        </w:tabs>
        <w:suppressAutoHyphens/>
        <w:jc w:val="both"/>
        <w:rPr>
          <w:spacing w:val="-3"/>
          <w:sz w:val="24"/>
          <w:szCs w:val="24"/>
          <w:rPrChange w:id="239" w:author="Bruce Dosier" w:date="2016-05-31T12:21:00Z">
            <w:rPr>
              <w:spacing w:val="-3"/>
              <w:sz w:val="24"/>
              <w:szCs w:val="24"/>
            </w:rPr>
          </w:rPrChange>
        </w:rPr>
      </w:pPr>
      <w:r w:rsidRPr="000D5B7F">
        <w:rPr>
          <w:spacing w:val="-3"/>
          <w:sz w:val="24"/>
          <w:szCs w:val="24"/>
          <w:rPrChange w:id="240" w:author="Bruce Dosier" w:date="2016-05-31T12:21:00Z">
            <w:rPr>
              <w:spacing w:val="-3"/>
              <w:sz w:val="24"/>
              <w:szCs w:val="24"/>
            </w:rPr>
          </w:rPrChange>
        </w:rPr>
        <w:t xml:space="preserve">  </w:t>
      </w:r>
    </w:p>
    <w:p w:rsidR="007216D8" w:rsidRPr="000D5B7F" w:rsidRDefault="007216D8" w:rsidP="007216D8">
      <w:pPr>
        <w:tabs>
          <w:tab w:val="left" w:pos="-720"/>
        </w:tabs>
        <w:suppressAutoHyphens/>
        <w:jc w:val="center"/>
        <w:rPr>
          <w:b/>
          <w:spacing w:val="-3"/>
          <w:sz w:val="24"/>
          <w:szCs w:val="24"/>
          <w:rPrChange w:id="241" w:author="Bruce Dosier" w:date="2016-05-31T12:21:00Z">
            <w:rPr>
              <w:b/>
              <w:spacing w:val="-3"/>
              <w:sz w:val="24"/>
              <w:szCs w:val="24"/>
            </w:rPr>
          </w:rPrChange>
        </w:rPr>
      </w:pPr>
      <w:r w:rsidRPr="000D5B7F">
        <w:rPr>
          <w:b/>
          <w:spacing w:val="-3"/>
          <w:sz w:val="24"/>
          <w:szCs w:val="24"/>
          <w:rPrChange w:id="242" w:author="Bruce Dosier" w:date="2016-05-31T12:21:00Z">
            <w:rPr>
              <w:b/>
              <w:spacing w:val="-3"/>
              <w:sz w:val="24"/>
              <w:szCs w:val="24"/>
            </w:rPr>
          </w:rPrChange>
        </w:rPr>
        <w:t>APPRAISAL</w:t>
      </w:r>
    </w:p>
    <w:p w:rsidR="007216D8" w:rsidRPr="000D5B7F" w:rsidRDefault="007216D8">
      <w:pPr>
        <w:tabs>
          <w:tab w:val="left" w:pos="-720"/>
        </w:tabs>
        <w:suppressAutoHyphens/>
        <w:jc w:val="both"/>
        <w:rPr>
          <w:spacing w:val="-3"/>
          <w:sz w:val="24"/>
          <w:szCs w:val="24"/>
          <w:rPrChange w:id="243" w:author="Bruce Dosier" w:date="2016-05-31T12:21:00Z">
            <w:rPr>
              <w:spacing w:val="-3"/>
              <w:sz w:val="24"/>
              <w:szCs w:val="24"/>
            </w:rPr>
          </w:rPrChange>
        </w:rPr>
      </w:pPr>
    </w:p>
    <w:p w:rsidR="00592A93" w:rsidRPr="000D5B7F" w:rsidRDefault="006B45A3">
      <w:pPr>
        <w:tabs>
          <w:tab w:val="left" w:pos="-720"/>
        </w:tabs>
        <w:suppressAutoHyphens/>
        <w:jc w:val="both"/>
        <w:rPr>
          <w:spacing w:val="-3"/>
          <w:sz w:val="24"/>
          <w:szCs w:val="24"/>
          <w:rPrChange w:id="244" w:author="Bruce Dosier" w:date="2016-05-31T12:21:00Z">
            <w:rPr>
              <w:spacing w:val="-3"/>
              <w:sz w:val="24"/>
              <w:szCs w:val="24"/>
            </w:rPr>
          </w:rPrChange>
        </w:rPr>
      </w:pPr>
      <w:r w:rsidRPr="000D5B7F">
        <w:rPr>
          <w:spacing w:val="-3"/>
          <w:sz w:val="24"/>
          <w:szCs w:val="24"/>
          <w:rPrChange w:id="245" w:author="Bruce Dosier" w:date="2016-05-31T12:21:00Z">
            <w:rPr>
              <w:spacing w:val="-3"/>
              <w:sz w:val="24"/>
              <w:szCs w:val="24"/>
            </w:rPr>
          </w:rPrChange>
        </w:rPr>
        <w:t xml:space="preserve">The appraisal report requested is a </w:t>
      </w:r>
      <w:r w:rsidR="000F736A" w:rsidRPr="000D5B7F">
        <w:rPr>
          <w:spacing w:val="-3"/>
          <w:sz w:val="24"/>
          <w:szCs w:val="24"/>
          <w:rPrChange w:id="246" w:author="Bruce Dosier" w:date="2016-05-31T12:21:00Z">
            <w:rPr>
              <w:spacing w:val="-3"/>
              <w:sz w:val="24"/>
              <w:szCs w:val="24"/>
            </w:rPr>
          </w:rPrChange>
        </w:rPr>
        <w:t xml:space="preserve">(Summary) </w:t>
      </w:r>
      <w:r w:rsidRPr="000D5B7F">
        <w:rPr>
          <w:spacing w:val="-3"/>
          <w:sz w:val="24"/>
          <w:szCs w:val="24"/>
          <w:rPrChange w:id="247" w:author="Bruce Dosier" w:date="2016-05-31T12:21:00Z">
            <w:rPr>
              <w:spacing w:val="-3"/>
              <w:sz w:val="24"/>
              <w:szCs w:val="24"/>
            </w:rPr>
          </w:rPrChange>
        </w:rPr>
        <w:t xml:space="preserve">Narrative Appraisal Report. </w:t>
      </w:r>
      <w:r w:rsidR="00592A93" w:rsidRPr="000D5B7F">
        <w:rPr>
          <w:spacing w:val="-3"/>
          <w:sz w:val="24"/>
          <w:szCs w:val="24"/>
          <w:rPrChange w:id="248" w:author="Bruce Dosier" w:date="2016-05-31T12:21:00Z">
            <w:rPr>
              <w:spacing w:val="-3"/>
              <w:sz w:val="24"/>
              <w:szCs w:val="24"/>
            </w:rPr>
          </w:rPrChange>
        </w:rPr>
        <w:t xml:space="preserve">The </w:t>
      </w:r>
      <w:r w:rsidR="007216D8" w:rsidRPr="000D5B7F">
        <w:rPr>
          <w:spacing w:val="-3"/>
          <w:sz w:val="24"/>
          <w:szCs w:val="24"/>
          <w:rPrChange w:id="249" w:author="Bruce Dosier" w:date="2016-05-31T12:21:00Z">
            <w:rPr>
              <w:spacing w:val="-3"/>
              <w:sz w:val="24"/>
              <w:szCs w:val="24"/>
            </w:rPr>
          </w:rPrChange>
        </w:rPr>
        <w:t xml:space="preserve">requirements for the </w:t>
      </w:r>
      <w:r w:rsidRPr="000D5B7F">
        <w:rPr>
          <w:spacing w:val="-3"/>
          <w:sz w:val="24"/>
          <w:szCs w:val="24"/>
          <w:rPrChange w:id="250" w:author="Bruce Dosier" w:date="2016-05-31T12:21:00Z">
            <w:rPr>
              <w:spacing w:val="-3"/>
              <w:sz w:val="24"/>
              <w:szCs w:val="24"/>
            </w:rPr>
          </w:rPrChange>
        </w:rPr>
        <w:t>a</w:t>
      </w:r>
      <w:r w:rsidR="007216D8" w:rsidRPr="000D5B7F">
        <w:rPr>
          <w:spacing w:val="-3"/>
          <w:sz w:val="24"/>
          <w:szCs w:val="24"/>
          <w:rPrChange w:id="251" w:author="Bruce Dosier" w:date="2016-05-31T12:21:00Z">
            <w:rPr>
              <w:spacing w:val="-3"/>
              <w:sz w:val="24"/>
              <w:szCs w:val="24"/>
            </w:rPr>
          </w:rPrChange>
        </w:rPr>
        <w:t xml:space="preserve">ppraisal are contained in the attached Minimum Appraisal Requirements. </w:t>
      </w:r>
      <w:r w:rsidR="00592A93" w:rsidRPr="000D5B7F">
        <w:rPr>
          <w:spacing w:val="-3"/>
          <w:sz w:val="24"/>
          <w:szCs w:val="24"/>
          <w:rPrChange w:id="252" w:author="Bruce Dosier" w:date="2016-05-31T12:21:00Z">
            <w:rPr>
              <w:spacing w:val="-3"/>
              <w:sz w:val="24"/>
              <w:szCs w:val="24"/>
            </w:rPr>
          </w:rPrChange>
        </w:rPr>
        <w:t xml:space="preserve">The appraiser in the course of the appraisal shall make such investigation, perform such studies, and complete such analysis as is reasonably necessary to permit the appraiser to develop and substantiate the opinions of value, and severance damages, if any, that may be applicable as a result of the </w:t>
      </w:r>
      <w:r w:rsidR="00C36E81" w:rsidRPr="000D5B7F">
        <w:rPr>
          <w:spacing w:val="-3"/>
          <w:sz w:val="24"/>
          <w:szCs w:val="24"/>
          <w:rPrChange w:id="253" w:author="Bruce Dosier" w:date="2016-05-31T12:21:00Z">
            <w:rPr>
              <w:spacing w:val="-3"/>
              <w:sz w:val="24"/>
              <w:szCs w:val="24"/>
            </w:rPr>
          </w:rPrChange>
        </w:rPr>
        <w:t>District’s</w:t>
      </w:r>
      <w:r w:rsidR="00592A93" w:rsidRPr="000D5B7F">
        <w:rPr>
          <w:spacing w:val="-3"/>
          <w:sz w:val="24"/>
          <w:szCs w:val="24"/>
          <w:rPrChange w:id="254" w:author="Bruce Dosier" w:date="2016-05-31T12:21:00Z">
            <w:rPr>
              <w:spacing w:val="-3"/>
              <w:sz w:val="24"/>
              <w:szCs w:val="24"/>
            </w:rPr>
          </w:rPrChange>
        </w:rPr>
        <w:t xml:space="preserve"> acquisition of the property.</w:t>
      </w:r>
      <w:r w:rsidR="00192E1A" w:rsidRPr="000D5B7F">
        <w:rPr>
          <w:spacing w:val="-3"/>
          <w:sz w:val="24"/>
          <w:szCs w:val="24"/>
          <w:rPrChange w:id="255" w:author="Bruce Dosier" w:date="2016-05-31T12:21:00Z">
            <w:rPr>
              <w:spacing w:val="-3"/>
              <w:sz w:val="24"/>
              <w:szCs w:val="24"/>
            </w:rPr>
          </w:rPrChange>
        </w:rPr>
        <w:t xml:space="preserve">  </w:t>
      </w:r>
    </w:p>
    <w:p w:rsidR="00592A93" w:rsidRPr="000D5B7F" w:rsidRDefault="00592A93">
      <w:pPr>
        <w:tabs>
          <w:tab w:val="left" w:pos="-720"/>
        </w:tabs>
        <w:suppressAutoHyphens/>
        <w:jc w:val="both"/>
        <w:rPr>
          <w:spacing w:val="-3"/>
          <w:sz w:val="24"/>
          <w:szCs w:val="24"/>
          <w:rPrChange w:id="256" w:author="Bruce Dosier" w:date="2016-05-31T12:21:00Z">
            <w:rPr>
              <w:spacing w:val="-3"/>
              <w:sz w:val="24"/>
              <w:szCs w:val="24"/>
            </w:rPr>
          </w:rPrChange>
        </w:rPr>
      </w:pPr>
    </w:p>
    <w:p w:rsidR="006B45A3" w:rsidRPr="000D5B7F" w:rsidRDefault="00592A93">
      <w:pPr>
        <w:tabs>
          <w:tab w:val="left" w:pos="-720"/>
        </w:tabs>
        <w:suppressAutoHyphens/>
        <w:jc w:val="both"/>
        <w:rPr>
          <w:spacing w:val="-3"/>
          <w:sz w:val="24"/>
          <w:szCs w:val="24"/>
          <w:rPrChange w:id="257" w:author="Bruce Dosier" w:date="2016-05-31T12:21:00Z">
            <w:rPr>
              <w:spacing w:val="-3"/>
              <w:sz w:val="24"/>
              <w:szCs w:val="24"/>
            </w:rPr>
          </w:rPrChange>
        </w:rPr>
      </w:pPr>
      <w:r w:rsidRPr="000D5B7F">
        <w:rPr>
          <w:spacing w:val="-3"/>
          <w:sz w:val="24"/>
          <w:szCs w:val="24"/>
          <w:rPrChange w:id="258" w:author="Bruce Dosier" w:date="2016-05-31T12:21:00Z">
            <w:rPr>
              <w:spacing w:val="-3"/>
              <w:sz w:val="24"/>
              <w:szCs w:val="24"/>
            </w:rPr>
          </w:rPrChange>
        </w:rPr>
        <w:t xml:space="preserve">The appraiser's analysis of "Highest and Best Use" shall be made on the basis that the ownership is immediately available for sale to the private sector, or others, and that the property could be developed to its highest economic use pursuant to reasonable assumptions dealing with land use regulation, market demand, etc. </w:t>
      </w:r>
    </w:p>
    <w:p w:rsidR="006B45A3" w:rsidRPr="000D5B7F" w:rsidRDefault="006B45A3">
      <w:pPr>
        <w:tabs>
          <w:tab w:val="left" w:pos="-720"/>
        </w:tabs>
        <w:suppressAutoHyphens/>
        <w:jc w:val="both"/>
        <w:rPr>
          <w:spacing w:val="-3"/>
          <w:sz w:val="24"/>
          <w:szCs w:val="24"/>
          <w:rPrChange w:id="259" w:author="Bruce Dosier" w:date="2016-05-31T12:21:00Z">
            <w:rPr>
              <w:spacing w:val="-3"/>
              <w:sz w:val="24"/>
              <w:szCs w:val="24"/>
            </w:rPr>
          </w:rPrChange>
        </w:rPr>
      </w:pPr>
    </w:p>
    <w:p w:rsidR="00592A93" w:rsidRPr="000D5B7F" w:rsidRDefault="00592A93">
      <w:pPr>
        <w:tabs>
          <w:tab w:val="left" w:pos="-720"/>
        </w:tabs>
        <w:suppressAutoHyphens/>
        <w:jc w:val="both"/>
        <w:rPr>
          <w:spacing w:val="-3"/>
          <w:sz w:val="24"/>
          <w:szCs w:val="24"/>
          <w:rPrChange w:id="260" w:author="Bruce Dosier" w:date="2016-05-31T12:21:00Z">
            <w:rPr>
              <w:spacing w:val="-3"/>
              <w:sz w:val="24"/>
              <w:szCs w:val="24"/>
            </w:rPr>
          </w:rPrChange>
        </w:rPr>
      </w:pPr>
      <w:r w:rsidRPr="000D5B7F">
        <w:rPr>
          <w:spacing w:val="-3"/>
          <w:sz w:val="24"/>
          <w:szCs w:val="24"/>
          <w:rPrChange w:id="261" w:author="Bruce Dosier" w:date="2016-05-31T12:21:00Z">
            <w:rPr>
              <w:spacing w:val="-3"/>
              <w:sz w:val="24"/>
              <w:szCs w:val="24"/>
            </w:rPr>
          </w:rPrChange>
        </w:rPr>
        <w:t>Conclusions reached regarding valuation of the subject property, damages, highest and best use, etc., must reflect findings rationally supported by the appraiser's investigation and analysis. Market data used in the report must be personally inspected by the appraiser and the appraiser must personally verify the data of all comparable sales with buyer</w:t>
      </w:r>
      <w:r w:rsidR="00B24F51" w:rsidRPr="000D5B7F">
        <w:rPr>
          <w:spacing w:val="-3"/>
          <w:sz w:val="24"/>
          <w:szCs w:val="24"/>
          <w:rPrChange w:id="262" w:author="Bruce Dosier" w:date="2016-05-31T12:21:00Z">
            <w:rPr>
              <w:spacing w:val="-3"/>
              <w:sz w:val="24"/>
              <w:szCs w:val="24"/>
            </w:rPr>
          </w:rPrChange>
        </w:rPr>
        <w:t xml:space="preserve"> and/or</w:t>
      </w:r>
      <w:r w:rsidRPr="000D5B7F">
        <w:rPr>
          <w:spacing w:val="-3"/>
          <w:sz w:val="24"/>
          <w:szCs w:val="24"/>
          <w:rPrChange w:id="263" w:author="Bruce Dosier" w:date="2016-05-31T12:21:00Z">
            <w:rPr>
              <w:spacing w:val="-3"/>
              <w:sz w:val="24"/>
              <w:szCs w:val="24"/>
            </w:rPr>
          </w:rPrChange>
        </w:rPr>
        <w:t xml:space="preserve"> seller, or their respective representative (provided that they have personal knowledge of the transaction). Preferably both buyer and seller will be interviewed.</w:t>
      </w:r>
    </w:p>
    <w:p w:rsidR="00592A93" w:rsidRPr="000D5B7F" w:rsidRDefault="00592A93">
      <w:pPr>
        <w:tabs>
          <w:tab w:val="left" w:pos="-720"/>
        </w:tabs>
        <w:suppressAutoHyphens/>
        <w:jc w:val="both"/>
        <w:rPr>
          <w:spacing w:val="-3"/>
          <w:sz w:val="24"/>
          <w:szCs w:val="24"/>
          <w:rPrChange w:id="264" w:author="Bruce Dosier" w:date="2016-05-31T12:21:00Z">
            <w:rPr>
              <w:spacing w:val="-3"/>
              <w:sz w:val="24"/>
              <w:szCs w:val="24"/>
            </w:rPr>
          </w:rPrChange>
        </w:rPr>
      </w:pPr>
    </w:p>
    <w:p w:rsidR="00221C96" w:rsidRPr="000D5B7F" w:rsidDel="000D5B7F" w:rsidRDefault="00221C96">
      <w:pPr>
        <w:tabs>
          <w:tab w:val="left" w:pos="-720"/>
        </w:tabs>
        <w:suppressAutoHyphens/>
        <w:jc w:val="both"/>
        <w:rPr>
          <w:del w:id="265" w:author="Bruce Dosier" w:date="2016-05-31T12:21:00Z"/>
          <w:spacing w:val="-3"/>
          <w:sz w:val="24"/>
          <w:szCs w:val="24"/>
          <w:rPrChange w:id="266" w:author="Bruce Dosier" w:date="2016-05-31T12:21:00Z">
            <w:rPr>
              <w:del w:id="267" w:author="Bruce Dosier" w:date="2016-05-31T12:21:00Z"/>
              <w:spacing w:val="-3"/>
              <w:sz w:val="24"/>
              <w:szCs w:val="24"/>
            </w:rPr>
          </w:rPrChange>
        </w:rPr>
      </w:pPr>
    </w:p>
    <w:p w:rsidR="00221C96" w:rsidRPr="000D5B7F" w:rsidDel="000D5B7F" w:rsidRDefault="00221C96">
      <w:pPr>
        <w:tabs>
          <w:tab w:val="left" w:pos="-720"/>
        </w:tabs>
        <w:suppressAutoHyphens/>
        <w:jc w:val="both"/>
        <w:rPr>
          <w:del w:id="268" w:author="Bruce Dosier" w:date="2016-05-31T12:18:00Z"/>
          <w:spacing w:val="-3"/>
          <w:sz w:val="24"/>
          <w:szCs w:val="24"/>
          <w:rPrChange w:id="269" w:author="Bruce Dosier" w:date="2016-05-31T12:21:00Z">
            <w:rPr>
              <w:del w:id="270" w:author="Bruce Dosier" w:date="2016-05-31T12:18:00Z"/>
              <w:spacing w:val="-3"/>
              <w:sz w:val="24"/>
              <w:szCs w:val="24"/>
            </w:rPr>
          </w:rPrChange>
        </w:rPr>
      </w:pPr>
    </w:p>
    <w:p w:rsidR="00221C96" w:rsidRPr="000D5B7F" w:rsidDel="000D5B7F" w:rsidRDefault="00221C96">
      <w:pPr>
        <w:tabs>
          <w:tab w:val="left" w:pos="-720"/>
        </w:tabs>
        <w:suppressAutoHyphens/>
        <w:jc w:val="both"/>
        <w:rPr>
          <w:del w:id="271" w:author="Bruce Dosier" w:date="2016-05-31T12:18:00Z"/>
          <w:spacing w:val="-3"/>
          <w:sz w:val="24"/>
          <w:szCs w:val="24"/>
          <w:rPrChange w:id="272" w:author="Bruce Dosier" w:date="2016-05-31T12:21:00Z">
            <w:rPr>
              <w:del w:id="273" w:author="Bruce Dosier" w:date="2016-05-31T12:18:00Z"/>
              <w:spacing w:val="-3"/>
              <w:sz w:val="24"/>
              <w:szCs w:val="24"/>
            </w:rPr>
          </w:rPrChange>
        </w:rPr>
      </w:pPr>
    </w:p>
    <w:p w:rsidR="00221C96" w:rsidRPr="000D5B7F" w:rsidDel="000D5B7F" w:rsidRDefault="00221C96">
      <w:pPr>
        <w:tabs>
          <w:tab w:val="left" w:pos="-720"/>
        </w:tabs>
        <w:suppressAutoHyphens/>
        <w:jc w:val="both"/>
        <w:rPr>
          <w:del w:id="274" w:author="Bruce Dosier" w:date="2016-05-31T12:18:00Z"/>
          <w:spacing w:val="-3"/>
          <w:sz w:val="24"/>
          <w:szCs w:val="24"/>
          <w:rPrChange w:id="275" w:author="Bruce Dosier" w:date="2016-05-31T12:21:00Z">
            <w:rPr>
              <w:del w:id="276" w:author="Bruce Dosier" w:date="2016-05-31T12:18:00Z"/>
              <w:spacing w:val="-3"/>
              <w:sz w:val="24"/>
              <w:szCs w:val="24"/>
            </w:rPr>
          </w:rPrChange>
        </w:rPr>
      </w:pPr>
    </w:p>
    <w:p w:rsidR="00221C96" w:rsidRPr="000D5B7F" w:rsidDel="000D5B7F" w:rsidRDefault="00221C96">
      <w:pPr>
        <w:tabs>
          <w:tab w:val="left" w:pos="-720"/>
        </w:tabs>
        <w:suppressAutoHyphens/>
        <w:jc w:val="both"/>
        <w:rPr>
          <w:del w:id="277" w:author="Bruce Dosier" w:date="2016-05-31T12:18:00Z"/>
          <w:spacing w:val="-3"/>
          <w:sz w:val="24"/>
          <w:szCs w:val="24"/>
          <w:rPrChange w:id="278" w:author="Bruce Dosier" w:date="2016-05-31T12:21:00Z">
            <w:rPr>
              <w:del w:id="279" w:author="Bruce Dosier" w:date="2016-05-31T12:18:00Z"/>
              <w:spacing w:val="-3"/>
              <w:sz w:val="24"/>
              <w:szCs w:val="24"/>
            </w:rPr>
          </w:rPrChange>
        </w:rPr>
      </w:pPr>
    </w:p>
    <w:p w:rsidR="00221C96" w:rsidRPr="000D5B7F" w:rsidDel="000D5B7F" w:rsidRDefault="00221C96">
      <w:pPr>
        <w:tabs>
          <w:tab w:val="left" w:pos="-720"/>
        </w:tabs>
        <w:suppressAutoHyphens/>
        <w:jc w:val="both"/>
        <w:rPr>
          <w:del w:id="280" w:author="Bruce Dosier" w:date="2016-05-31T12:18:00Z"/>
          <w:spacing w:val="-3"/>
          <w:sz w:val="24"/>
          <w:szCs w:val="24"/>
          <w:rPrChange w:id="281" w:author="Bruce Dosier" w:date="2016-05-31T12:21:00Z">
            <w:rPr>
              <w:del w:id="282" w:author="Bruce Dosier" w:date="2016-05-31T12:18:00Z"/>
              <w:spacing w:val="-3"/>
              <w:sz w:val="24"/>
              <w:szCs w:val="24"/>
            </w:rPr>
          </w:rPrChange>
        </w:rPr>
      </w:pPr>
    </w:p>
    <w:p w:rsidR="00221C96" w:rsidRPr="000D5B7F" w:rsidDel="000D5B7F" w:rsidRDefault="00221C96">
      <w:pPr>
        <w:tabs>
          <w:tab w:val="left" w:pos="-720"/>
        </w:tabs>
        <w:suppressAutoHyphens/>
        <w:jc w:val="both"/>
        <w:rPr>
          <w:del w:id="283" w:author="Bruce Dosier" w:date="2016-05-31T12:18:00Z"/>
          <w:spacing w:val="-3"/>
          <w:sz w:val="24"/>
          <w:szCs w:val="24"/>
          <w:rPrChange w:id="284" w:author="Bruce Dosier" w:date="2016-05-31T12:21:00Z">
            <w:rPr>
              <w:del w:id="285" w:author="Bruce Dosier" w:date="2016-05-31T12:18:00Z"/>
              <w:spacing w:val="-3"/>
              <w:sz w:val="24"/>
              <w:szCs w:val="24"/>
            </w:rPr>
          </w:rPrChange>
        </w:rPr>
      </w:pPr>
    </w:p>
    <w:p w:rsidR="00DE74A6" w:rsidRPr="000D5B7F" w:rsidRDefault="00DE74A6">
      <w:pPr>
        <w:tabs>
          <w:tab w:val="left" w:pos="-720"/>
        </w:tabs>
        <w:suppressAutoHyphens/>
        <w:jc w:val="both"/>
        <w:rPr>
          <w:spacing w:val="-3"/>
          <w:sz w:val="24"/>
          <w:szCs w:val="24"/>
          <w:rPrChange w:id="286" w:author="Bruce Dosier" w:date="2016-05-31T12:21:00Z">
            <w:rPr>
              <w:spacing w:val="-3"/>
              <w:sz w:val="24"/>
              <w:szCs w:val="24"/>
            </w:rPr>
          </w:rPrChange>
        </w:rPr>
      </w:pPr>
    </w:p>
    <w:p w:rsidR="00592A93" w:rsidRPr="000D5B7F" w:rsidRDefault="00281B19" w:rsidP="006D3505">
      <w:pPr>
        <w:tabs>
          <w:tab w:val="left" w:pos="-720"/>
        </w:tabs>
        <w:suppressAutoHyphens/>
        <w:jc w:val="center"/>
        <w:rPr>
          <w:b/>
          <w:spacing w:val="-3"/>
          <w:sz w:val="24"/>
          <w:szCs w:val="24"/>
          <w:rPrChange w:id="287" w:author="Bruce Dosier" w:date="2016-05-31T12:21:00Z">
            <w:rPr>
              <w:b/>
              <w:spacing w:val="-3"/>
              <w:sz w:val="24"/>
              <w:szCs w:val="24"/>
            </w:rPr>
          </w:rPrChange>
        </w:rPr>
      </w:pPr>
      <w:r w:rsidRPr="000D5B7F">
        <w:rPr>
          <w:b/>
          <w:spacing w:val="-3"/>
          <w:sz w:val="24"/>
          <w:szCs w:val="24"/>
          <w:rPrChange w:id="288" w:author="Bruce Dosier" w:date="2016-05-31T12:21:00Z">
            <w:rPr>
              <w:b/>
              <w:spacing w:val="-3"/>
              <w:sz w:val="24"/>
              <w:szCs w:val="24"/>
            </w:rPr>
          </w:rPrChange>
        </w:rPr>
        <w:t xml:space="preserve">APPRAISAL </w:t>
      </w:r>
      <w:r w:rsidR="00592A93" w:rsidRPr="000D5B7F">
        <w:rPr>
          <w:b/>
          <w:spacing w:val="-3"/>
          <w:sz w:val="24"/>
          <w:szCs w:val="24"/>
          <w:rPrChange w:id="289" w:author="Bruce Dosier" w:date="2016-05-31T12:21:00Z">
            <w:rPr>
              <w:b/>
              <w:spacing w:val="-3"/>
              <w:sz w:val="24"/>
              <w:szCs w:val="24"/>
            </w:rPr>
          </w:rPrChange>
        </w:rPr>
        <w:t>REPORT FORMAT AND ADMINISTRATION</w:t>
      </w:r>
    </w:p>
    <w:p w:rsidR="00592A93" w:rsidRPr="000D5B7F" w:rsidRDefault="00592A93">
      <w:pPr>
        <w:tabs>
          <w:tab w:val="left" w:pos="-720"/>
        </w:tabs>
        <w:suppressAutoHyphens/>
        <w:jc w:val="both"/>
        <w:rPr>
          <w:spacing w:val="-3"/>
          <w:sz w:val="24"/>
          <w:szCs w:val="24"/>
          <w:rPrChange w:id="290" w:author="Bruce Dosier" w:date="2016-05-31T12:21:00Z">
            <w:rPr>
              <w:spacing w:val="-3"/>
              <w:sz w:val="24"/>
              <w:szCs w:val="24"/>
            </w:rPr>
          </w:rPrChange>
        </w:rPr>
      </w:pPr>
    </w:p>
    <w:p w:rsidR="00592A93" w:rsidRPr="000D5B7F" w:rsidRDefault="00592A93">
      <w:pPr>
        <w:tabs>
          <w:tab w:val="left" w:pos="-720"/>
        </w:tabs>
        <w:suppressAutoHyphens/>
        <w:jc w:val="both"/>
        <w:rPr>
          <w:spacing w:val="-3"/>
          <w:sz w:val="24"/>
          <w:szCs w:val="24"/>
          <w:rPrChange w:id="291" w:author="Bruce Dosier" w:date="2016-05-31T12:21:00Z">
            <w:rPr>
              <w:spacing w:val="-3"/>
              <w:sz w:val="24"/>
              <w:szCs w:val="24"/>
            </w:rPr>
          </w:rPrChange>
        </w:rPr>
      </w:pPr>
      <w:r w:rsidRPr="000D5B7F">
        <w:rPr>
          <w:spacing w:val="-3"/>
          <w:sz w:val="24"/>
          <w:szCs w:val="24"/>
          <w:rPrChange w:id="292" w:author="Bruce Dosier" w:date="2016-05-31T12:21:00Z">
            <w:rPr>
              <w:spacing w:val="-3"/>
              <w:sz w:val="24"/>
              <w:szCs w:val="24"/>
            </w:rPr>
          </w:rPrChange>
        </w:rPr>
        <w:t xml:space="preserve">The appraisal is to be a comprehensive written and bound </w:t>
      </w:r>
      <w:r w:rsidR="006222B1" w:rsidRPr="000D5B7F">
        <w:rPr>
          <w:color w:val="000000"/>
          <w:spacing w:val="-3"/>
          <w:sz w:val="24"/>
          <w:szCs w:val="24"/>
          <w:rPrChange w:id="293" w:author="Bruce Dosier" w:date="2016-05-31T12:21:00Z">
            <w:rPr>
              <w:color w:val="000000"/>
              <w:spacing w:val="-3"/>
              <w:sz w:val="24"/>
              <w:szCs w:val="24"/>
            </w:rPr>
          </w:rPrChange>
        </w:rPr>
        <w:t xml:space="preserve">Summary Narrative </w:t>
      </w:r>
      <w:r w:rsidR="00E45908" w:rsidRPr="000D5B7F">
        <w:rPr>
          <w:color w:val="000000"/>
          <w:spacing w:val="-3"/>
          <w:sz w:val="24"/>
          <w:szCs w:val="24"/>
          <w:rPrChange w:id="294" w:author="Bruce Dosier" w:date="2016-05-31T12:21:00Z">
            <w:rPr>
              <w:color w:val="000000"/>
              <w:spacing w:val="-3"/>
              <w:sz w:val="24"/>
              <w:szCs w:val="24"/>
            </w:rPr>
          </w:rPrChange>
        </w:rPr>
        <w:t xml:space="preserve">Appraisal </w:t>
      </w:r>
      <w:r w:rsidR="006222B1" w:rsidRPr="000D5B7F">
        <w:rPr>
          <w:color w:val="000000"/>
          <w:spacing w:val="-3"/>
          <w:sz w:val="24"/>
          <w:szCs w:val="24"/>
          <w:rPrChange w:id="295" w:author="Bruce Dosier" w:date="2016-05-31T12:21:00Z">
            <w:rPr>
              <w:color w:val="000000"/>
              <w:spacing w:val="-3"/>
              <w:sz w:val="24"/>
              <w:szCs w:val="24"/>
            </w:rPr>
          </w:rPrChange>
        </w:rPr>
        <w:t>Report</w:t>
      </w:r>
      <w:r w:rsidR="00E45908" w:rsidRPr="000D5B7F">
        <w:rPr>
          <w:color w:val="000000"/>
          <w:spacing w:val="-3"/>
          <w:sz w:val="24"/>
          <w:szCs w:val="24"/>
          <w:rPrChange w:id="296" w:author="Bruce Dosier" w:date="2016-05-31T12:21:00Z">
            <w:rPr>
              <w:color w:val="000000"/>
              <w:spacing w:val="-3"/>
              <w:sz w:val="24"/>
              <w:szCs w:val="24"/>
            </w:rPr>
          </w:rPrChange>
        </w:rPr>
        <w:t>.</w:t>
      </w:r>
      <w:r w:rsidR="006222B1" w:rsidRPr="000D5B7F">
        <w:rPr>
          <w:color w:val="00B050"/>
          <w:spacing w:val="-3"/>
          <w:sz w:val="24"/>
          <w:szCs w:val="24"/>
          <w:rPrChange w:id="297" w:author="Bruce Dosier" w:date="2016-05-31T12:21:00Z">
            <w:rPr>
              <w:color w:val="00B050"/>
              <w:spacing w:val="-3"/>
              <w:sz w:val="24"/>
              <w:szCs w:val="24"/>
            </w:rPr>
          </w:rPrChange>
        </w:rPr>
        <w:t xml:space="preserve"> </w:t>
      </w:r>
      <w:r w:rsidR="00FE6800" w:rsidRPr="000D5B7F">
        <w:rPr>
          <w:spacing w:val="-3"/>
          <w:sz w:val="24"/>
          <w:szCs w:val="24"/>
          <w:rPrChange w:id="298" w:author="Bruce Dosier" w:date="2016-05-31T12:21:00Z">
            <w:rPr>
              <w:spacing w:val="-3"/>
              <w:sz w:val="24"/>
              <w:szCs w:val="24"/>
            </w:rPr>
          </w:rPrChange>
        </w:rPr>
        <w:t>The appraisal report is to show the increase or decrease in value due to the difference between the subject property and the comparable.</w:t>
      </w:r>
    </w:p>
    <w:p w:rsidR="00B24F51" w:rsidRPr="000D5B7F" w:rsidRDefault="00B24F51">
      <w:pPr>
        <w:tabs>
          <w:tab w:val="left" w:pos="-720"/>
        </w:tabs>
        <w:suppressAutoHyphens/>
        <w:jc w:val="both"/>
        <w:rPr>
          <w:spacing w:val="-3"/>
          <w:sz w:val="24"/>
          <w:szCs w:val="24"/>
          <w:rPrChange w:id="299" w:author="Bruce Dosier" w:date="2016-05-31T12:21:00Z">
            <w:rPr>
              <w:spacing w:val="-3"/>
              <w:sz w:val="24"/>
              <w:szCs w:val="24"/>
            </w:rPr>
          </w:rPrChange>
        </w:rPr>
      </w:pPr>
    </w:p>
    <w:p w:rsidR="00592A93" w:rsidRPr="000D5B7F" w:rsidRDefault="00592A93">
      <w:pPr>
        <w:tabs>
          <w:tab w:val="left" w:pos="-720"/>
        </w:tabs>
        <w:suppressAutoHyphens/>
        <w:jc w:val="both"/>
        <w:rPr>
          <w:spacing w:val="-3"/>
          <w:sz w:val="24"/>
          <w:szCs w:val="24"/>
          <w:rPrChange w:id="300" w:author="Bruce Dosier" w:date="2016-05-31T12:21:00Z">
            <w:rPr>
              <w:spacing w:val="-3"/>
              <w:sz w:val="24"/>
              <w:szCs w:val="24"/>
            </w:rPr>
          </w:rPrChange>
        </w:rPr>
      </w:pPr>
      <w:r w:rsidRPr="000D5B7F">
        <w:rPr>
          <w:spacing w:val="-3"/>
          <w:sz w:val="24"/>
          <w:szCs w:val="24"/>
          <w:rPrChange w:id="301" w:author="Bruce Dosier" w:date="2016-05-31T12:21:00Z">
            <w:rPr>
              <w:spacing w:val="-3"/>
              <w:sz w:val="24"/>
              <w:szCs w:val="24"/>
            </w:rPr>
          </w:rPrChange>
        </w:rPr>
        <w:t xml:space="preserve">The subject appraisal is being prepared for </w:t>
      </w:r>
      <w:r w:rsidR="00B24F51" w:rsidRPr="000D5B7F">
        <w:rPr>
          <w:spacing w:val="-3"/>
          <w:sz w:val="24"/>
          <w:szCs w:val="24"/>
          <w:rPrChange w:id="302" w:author="Bruce Dosier" w:date="2016-05-31T12:21:00Z">
            <w:rPr>
              <w:spacing w:val="-3"/>
              <w:sz w:val="24"/>
              <w:szCs w:val="24"/>
            </w:rPr>
          </w:rPrChange>
        </w:rPr>
        <w:t>the District</w:t>
      </w:r>
      <w:r w:rsidR="006222B1" w:rsidRPr="000D5B7F">
        <w:rPr>
          <w:spacing w:val="-3"/>
          <w:sz w:val="24"/>
          <w:szCs w:val="24"/>
          <w:rPrChange w:id="303" w:author="Bruce Dosier" w:date="2016-05-31T12:21:00Z">
            <w:rPr>
              <w:spacing w:val="-3"/>
              <w:sz w:val="24"/>
              <w:szCs w:val="24"/>
            </w:rPr>
          </w:rPrChange>
        </w:rPr>
        <w:t>.</w:t>
      </w:r>
      <w:r w:rsidR="00B24F51" w:rsidRPr="000D5B7F">
        <w:rPr>
          <w:spacing w:val="-3"/>
          <w:sz w:val="24"/>
          <w:szCs w:val="24"/>
          <w:rPrChange w:id="304" w:author="Bruce Dosier" w:date="2016-05-31T12:21:00Z">
            <w:rPr>
              <w:spacing w:val="-3"/>
              <w:sz w:val="24"/>
              <w:szCs w:val="24"/>
            </w:rPr>
          </w:rPrChange>
        </w:rPr>
        <w:t xml:space="preserve"> </w:t>
      </w:r>
      <w:r w:rsidR="006222B1" w:rsidRPr="000D5B7F">
        <w:rPr>
          <w:spacing w:val="-3"/>
          <w:sz w:val="24"/>
          <w:szCs w:val="24"/>
          <w:rPrChange w:id="305" w:author="Bruce Dosier" w:date="2016-05-31T12:21:00Z">
            <w:rPr>
              <w:spacing w:val="-3"/>
              <w:sz w:val="24"/>
              <w:szCs w:val="24"/>
            </w:rPr>
          </w:rPrChange>
        </w:rPr>
        <w:t>The</w:t>
      </w:r>
      <w:r w:rsidRPr="000D5B7F">
        <w:rPr>
          <w:spacing w:val="-3"/>
          <w:sz w:val="24"/>
          <w:szCs w:val="24"/>
          <w:rPrChange w:id="306" w:author="Bruce Dosier" w:date="2016-05-31T12:21:00Z">
            <w:rPr>
              <w:spacing w:val="-3"/>
              <w:sz w:val="24"/>
              <w:szCs w:val="24"/>
            </w:rPr>
          </w:rPrChange>
        </w:rPr>
        <w:t xml:space="preserve"> con</w:t>
      </w:r>
      <w:r w:rsidR="00B24F51" w:rsidRPr="000D5B7F">
        <w:rPr>
          <w:spacing w:val="-3"/>
          <w:sz w:val="24"/>
          <w:szCs w:val="24"/>
          <w:rPrChange w:id="307" w:author="Bruce Dosier" w:date="2016-05-31T12:21:00Z">
            <w:rPr>
              <w:spacing w:val="-3"/>
              <w:sz w:val="24"/>
              <w:szCs w:val="24"/>
            </w:rPr>
          </w:rPrChange>
        </w:rPr>
        <w:t>sultant</w:t>
      </w:r>
      <w:r w:rsidR="006222B1" w:rsidRPr="000D5B7F">
        <w:rPr>
          <w:spacing w:val="-3"/>
          <w:sz w:val="24"/>
          <w:szCs w:val="24"/>
          <w:rPrChange w:id="308" w:author="Bruce Dosier" w:date="2016-05-31T12:21:00Z">
            <w:rPr>
              <w:spacing w:val="-3"/>
              <w:sz w:val="24"/>
              <w:szCs w:val="24"/>
            </w:rPr>
          </w:rPrChange>
        </w:rPr>
        <w:t xml:space="preserve"> selected will be</w:t>
      </w:r>
      <w:r w:rsidRPr="000D5B7F">
        <w:rPr>
          <w:spacing w:val="-3"/>
          <w:sz w:val="24"/>
          <w:szCs w:val="24"/>
          <w:rPrChange w:id="309" w:author="Bruce Dosier" w:date="2016-05-31T12:21:00Z">
            <w:rPr>
              <w:spacing w:val="-3"/>
              <w:sz w:val="24"/>
              <w:szCs w:val="24"/>
            </w:rPr>
          </w:rPrChange>
        </w:rPr>
        <w:t xml:space="preserve"> responsible for administrating the contract and providing such materials to the appraiser (maps, title reports, etc.) as may be necessary to perform the assignment. The "Scope of Work" and "Minimum Appraisal Requirements" are intended to serve not only as a basis for performing the appraisal, but also as an aid to potential appraisers for the purpose of them evaluating their interest in doing the work and committing to a fair fee for the assignment. Accordingly, these materials should be furnished in advance to all appraisers who are asked to consider undertaking the assignment. </w:t>
      </w:r>
    </w:p>
    <w:p w:rsidR="00592A93" w:rsidRPr="000D5B7F" w:rsidRDefault="00592A93">
      <w:pPr>
        <w:tabs>
          <w:tab w:val="left" w:pos="-720"/>
        </w:tabs>
        <w:suppressAutoHyphens/>
        <w:jc w:val="both"/>
        <w:rPr>
          <w:spacing w:val="-3"/>
          <w:sz w:val="24"/>
          <w:szCs w:val="24"/>
          <w:rPrChange w:id="310" w:author="Bruce Dosier" w:date="2016-05-31T12:21:00Z">
            <w:rPr>
              <w:spacing w:val="-3"/>
              <w:sz w:val="24"/>
              <w:szCs w:val="24"/>
            </w:rPr>
          </w:rPrChange>
        </w:rPr>
      </w:pPr>
    </w:p>
    <w:p w:rsidR="00592A93" w:rsidRPr="000D5B7F" w:rsidRDefault="00592A93">
      <w:pPr>
        <w:tabs>
          <w:tab w:val="left" w:pos="-720"/>
        </w:tabs>
        <w:suppressAutoHyphens/>
        <w:jc w:val="both"/>
        <w:rPr>
          <w:spacing w:val="-3"/>
          <w:sz w:val="24"/>
          <w:szCs w:val="24"/>
          <w:rPrChange w:id="311" w:author="Bruce Dosier" w:date="2016-05-31T12:21:00Z">
            <w:rPr>
              <w:spacing w:val="-3"/>
              <w:sz w:val="24"/>
              <w:szCs w:val="24"/>
            </w:rPr>
          </w:rPrChange>
        </w:rPr>
      </w:pPr>
      <w:r w:rsidRPr="000D5B7F">
        <w:rPr>
          <w:spacing w:val="-3"/>
          <w:sz w:val="24"/>
          <w:szCs w:val="24"/>
          <w:rPrChange w:id="312" w:author="Bruce Dosier" w:date="2016-05-31T12:21:00Z">
            <w:rPr>
              <w:spacing w:val="-3"/>
              <w:sz w:val="24"/>
              <w:szCs w:val="24"/>
            </w:rPr>
          </w:rPrChange>
        </w:rPr>
        <w:t xml:space="preserve">Fees should be quoted for the appraisal assignment through the completion of the final report. </w:t>
      </w:r>
    </w:p>
    <w:p w:rsidR="00C36E81" w:rsidRPr="000D5B7F" w:rsidRDefault="00C36E81">
      <w:pPr>
        <w:tabs>
          <w:tab w:val="left" w:pos="-720"/>
        </w:tabs>
        <w:suppressAutoHyphens/>
        <w:jc w:val="both"/>
        <w:rPr>
          <w:spacing w:val="-3"/>
          <w:sz w:val="24"/>
          <w:szCs w:val="24"/>
          <w:rPrChange w:id="313" w:author="Bruce Dosier" w:date="2016-05-31T12:21:00Z">
            <w:rPr>
              <w:spacing w:val="-3"/>
              <w:sz w:val="24"/>
              <w:szCs w:val="24"/>
            </w:rPr>
          </w:rPrChange>
        </w:rPr>
      </w:pPr>
    </w:p>
    <w:p w:rsidR="00592A93" w:rsidRPr="000D5B7F" w:rsidRDefault="00B24F51">
      <w:pPr>
        <w:tabs>
          <w:tab w:val="left" w:pos="-720"/>
        </w:tabs>
        <w:suppressAutoHyphens/>
        <w:jc w:val="both"/>
        <w:rPr>
          <w:spacing w:val="-3"/>
          <w:sz w:val="24"/>
          <w:szCs w:val="24"/>
          <w:rPrChange w:id="314" w:author="Bruce Dosier" w:date="2016-05-31T12:21:00Z">
            <w:rPr>
              <w:spacing w:val="-3"/>
              <w:sz w:val="24"/>
              <w:szCs w:val="24"/>
            </w:rPr>
          </w:rPrChange>
        </w:rPr>
      </w:pPr>
      <w:del w:id="315" w:author="Bruce Dosier" w:date="2016-05-31T12:17:00Z">
        <w:r w:rsidRPr="000D5B7F" w:rsidDel="000D5B7F">
          <w:rPr>
            <w:spacing w:val="-3"/>
            <w:sz w:val="24"/>
            <w:szCs w:val="24"/>
            <w:rPrChange w:id="316" w:author="Bruce Dosier" w:date="2016-05-31T12:21:00Z">
              <w:rPr>
                <w:spacing w:val="-3"/>
                <w:sz w:val="24"/>
                <w:szCs w:val="24"/>
              </w:rPr>
            </w:rPrChange>
          </w:rPr>
          <w:delText>The District</w:delText>
        </w:r>
      </w:del>
      <w:ins w:id="317" w:author="Bruce Dosier" w:date="2016-05-31T12:17:00Z">
        <w:r w:rsidR="000D5B7F" w:rsidRPr="000D5B7F">
          <w:rPr>
            <w:spacing w:val="-3"/>
            <w:sz w:val="24"/>
            <w:szCs w:val="24"/>
            <w:rPrChange w:id="318" w:author="Bruce Dosier" w:date="2016-05-31T12:21:00Z">
              <w:rPr>
                <w:spacing w:val="-3"/>
                <w:sz w:val="24"/>
                <w:szCs w:val="24"/>
              </w:rPr>
            </w:rPrChange>
          </w:rPr>
          <w:t>District Staff</w:t>
        </w:r>
      </w:ins>
      <w:r w:rsidRPr="000D5B7F">
        <w:rPr>
          <w:spacing w:val="-3"/>
          <w:sz w:val="24"/>
          <w:szCs w:val="24"/>
          <w:rPrChange w:id="319" w:author="Bruce Dosier" w:date="2016-05-31T12:21:00Z">
            <w:rPr>
              <w:spacing w:val="-3"/>
              <w:sz w:val="24"/>
              <w:szCs w:val="24"/>
            </w:rPr>
          </w:rPrChange>
        </w:rPr>
        <w:t xml:space="preserve"> </w:t>
      </w:r>
      <w:r w:rsidR="007E2D45" w:rsidRPr="000D5B7F">
        <w:rPr>
          <w:spacing w:val="-3"/>
          <w:sz w:val="24"/>
          <w:szCs w:val="24"/>
          <w:rPrChange w:id="320" w:author="Bruce Dosier" w:date="2016-05-31T12:21:00Z">
            <w:rPr>
              <w:spacing w:val="-3"/>
              <w:sz w:val="24"/>
              <w:szCs w:val="24"/>
            </w:rPr>
          </w:rPrChange>
        </w:rPr>
        <w:t>shall</w:t>
      </w:r>
      <w:r w:rsidR="00514849" w:rsidRPr="000D5B7F">
        <w:rPr>
          <w:spacing w:val="-3"/>
          <w:sz w:val="24"/>
          <w:szCs w:val="24"/>
          <w:rPrChange w:id="321" w:author="Bruce Dosier" w:date="2016-05-31T12:21:00Z">
            <w:rPr>
              <w:spacing w:val="-3"/>
              <w:sz w:val="24"/>
              <w:szCs w:val="24"/>
            </w:rPr>
          </w:rPrChange>
        </w:rPr>
        <w:t xml:space="preserve"> specify the number of reports required</w:t>
      </w:r>
      <w:r w:rsidR="00592A93" w:rsidRPr="000D5B7F">
        <w:rPr>
          <w:spacing w:val="-3"/>
          <w:sz w:val="24"/>
          <w:szCs w:val="24"/>
          <w:rPrChange w:id="322" w:author="Bruce Dosier" w:date="2016-05-31T12:21:00Z">
            <w:rPr>
              <w:spacing w:val="-3"/>
              <w:sz w:val="24"/>
              <w:szCs w:val="24"/>
            </w:rPr>
          </w:rPrChange>
        </w:rPr>
        <w:t>.</w:t>
      </w:r>
    </w:p>
    <w:p w:rsidR="00514849" w:rsidRPr="000D5B7F" w:rsidRDefault="00514849">
      <w:pPr>
        <w:tabs>
          <w:tab w:val="left" w:pos="-720"/>
        </w:tabs>
        <w:suppressAutoHyphens/>
        <w:jc w:val="both"/>
        <w:rPr>
          <w:spacing w:val="-3"/>
          <w:sz w:val="24"/>
          <w:szCs w:val="24"/>
          <w:rPrChange w:id="323" w:author="Bruce Dosier" w:date="2016-05-31T12:21:00Z">
            <w:rPr>
              <w:spacing w:val="-3"/>
              <w:sz w:val="24"/>
              <w:szCs w:val="24"/>
            </w:rPr>
          </w:rPrChange>
        </w:rPr>
      </w:pPr>
    </w:p>
    <w:p w:rsidR="007E3927" w:rsidRPr="000D5B7F" w:rsidRDefault="007E3927">
      <w:pPr>
        <w:tabs>
          <w:tab w:val="left" w:pos="-720"/>
        </w:tabs>
        <w:suppressAutoHyphens/>
        <w:jc w:val="both"/>
        <w:rPr>
          <w:spacing w:val="-3"/>
          <w:sz w:val="24"/>
          <w:szCs w:val="24"/>
          <w:rPrChange w:id="324" w:author="Bruce Dosier" w:date="2016-05-31T12:21:00Z">
            <w:rPr>
              <w:spacing w:val="-3"/>
              <w:sz w:val="24"/>
              <w:szCs w:val="24"/>
            </w:rPr>
          </w:rPrChange>
        </w:rPr>
      </w:pPr>
    </w:p>
    <w:p w:rsidR="00514849" w:rsidRPr="000D5B7F" w:rsidDel="000D5B7F" w:rsidRDefault="00514849" w:rsidP="00281B19">
      <w:pPr>
        <w:tabs>
          <w:tab w:val="left" w:pos="-720"/>
        </w:tabs>
        <w:suppressAutoHyphens/>
        <w:jc w:val="center"/>
        <w:rPr>
          <w:del w:id="325" w:author="Bruce Dosier" w:date="2016-05-31T12:06:00Z"/>
          <w:b/>
          <w:spacing w:val="-3"/>
          <w:sz w:val="24"/>
          <w:szCs w:val="24"/>
          <w:rPrChange w:id="326" w:author="Bruce Dosier" w:date="2016-05-31T12:21:00Z">
            <w:rPr>
              <w:del w:id="327" w:author="Bruce Dosier" w:date="2016-05-31T12:06:00Z"/>
              <w:b/>
              <w:spacing w:val="-3"/>
              <w:sz w:val="24"/>
              <w:szCs w:val="24"/>
            </w:rPr>
          </w:rPrChange>
        </w:rPr>
      </w:pPr>
      <w:del w:id="328" w:author="Bruce Dosier" w:date="2016-05-31T12:06:00Z">
        <w:r w:rsidRPr="000D5B7F" w:rsidDel="000D5B7F">
          <w:rPr>
            <w:b/>
            <w:spacing w:val="-3"/>
            <w:sz w:val="24"/>
            <w:szCs w:val="24"/>
            <w:rPrChange w:id="329" w:author="Bruce Dosier" w:date="2016-05-31T12:21:00Z">
              <w:rPr>
                <w:b/>
                <w:spacing w:val="-3"/>
                <w:sz w:val="24"/>
                <w:szCs w:val="24"/>
              </w:rPr>
            </w:rPrChange>
          </w:rPr>
          <w:delText>RIGHT-OF-WAY AGENT</w:delText>
        </w:r>
      </w:del>
    </w:p>
    <w:p w:rsidR="00514849" w:rsidRPr="000D5B7F" w:rsidDel="000D5B7F" w:rsidRDefault="00514849" w:rsidP="00281B19">
      <w:pPr>
        <w:tabs>
          <w:tab w:val="left" w:pos="-720"/>
        </w:tabs>
        <w:suppressAutoHyphens/>
        <w:jc w:val="center"/>
        <w:rPr>
          <w:del w:id="330" w:author="Bruce Dosier" w:date="2016-05-31T12:06:00Z"/>
          <w:b/>
          <w:spacing w:val="-3"/>
          <w:sz w:val="24"/>
          <w:szCs w:val="24"/>
          <w:rPrChange w:id="331" w:author="Bruce Dosier" w:date="2016-05-31T12:21:00Z">
            <w:rPr>
              <w:del w:id="332" w:author="Bruce Dosier" w:date="2016-05-31T12:06:00Z"/>
              <w:b/>
              <w:spacing w:val="-3"/>
              <w:sz w:val="24"/>
              <w:szCs w:val="24"/>
            </w:rPr>
          </w:rPrChange>
        </w:rPr>
      </w:pPr>
    </w:p>
    <w:p w:rsidR="00514849" w:rsidRPr="000D5B7F" w:rsidDel="000D5B7F" w:rsidRDefault="00514849" w:rsidP="00514849">
      <w:pPr>
        <w:tabs>
          <w:tab w:val="left" w:pos="-720"/>
        </w:tabs>
        <w:suppressAutoHyphens/>
        <w:rPr>
          <w:del w:id="333" w:author="Bruce Dosier" w:date="2016-05-31T12:06:00Z"/>
          <w:spacing w:val="-3"/>
          <w:sz w:val="24"/>
          <w:szCs w:val="24"/>
          <w:rPrChange w:id="334" w:author="Bruce Dosier" w:date="2016-05-31T12:21:00Z">
            <w:rPr>
              <w:del w:id="335" w:author="Bruce Dosier" w:date="2016-05-31T12:06:00Z"/>
              <w:spacing w:val="-3"/>
              <w:sz w:val="24"/>
              <w:szCs w:val="24"/>
            </w:rPr>
          </w:rPrChange>
        </w:rPr>
      </w:pPr>
      <w:del w:id="336" w:author="Bruce Dosier" w:date="2016-05-31T12:06:00Z">
        <w:r w:rsidRPr="000D5B7F" w:rsidDel="000D5B7F">
          <w:rPr>
            <w:spacing w:val="-3"/>
            <w:sz w:val="24"/>
            <w:szCs w:val="24"/>
            <w:rPrChange w:id="337" w:author="Bruce Dosier" w:date="2016-05-31T12:21:00Z">
              <w:rPr>
                <w:spacing w:val="-3"/>
                <w:sz w:val="24"/>
                <w:szCs w:val="24"/>
              </w:rPr>
            </w:rPrChange>
          </w:rPr>
          <w:delText xml:space="preserve">The </w:delText>
        </w:r>
        <w:r w:rsidR="00DE74A6" w:rsidRPr="000D5B7F" w:rsidDel="000D5B7F">
          <w:rPr>
            <w:spacing w:val="-3"/>
            <w:sz w:val="24"/>
            <w:szCs w:val="24"/>
            <w:rPrChange w:id="338" w:author="Bruce Dosier" w:date="2016-05-31T12:21:00Z">
              <w:rPr>
                <w:spacing w:val="-3"/>
                <w:sz w:val="24"/>
                <w:szCs w:val="24"/>
              </w:rPr>
            </w:rPrChange>
          </w:rPr>
          <w:delText>R</w:delText>
        </w:r>
        <w:r w:rsidRPr="000D5B7F" w:rsidDel="000D5B7F">
          <w:rPr>
            <w:spacing w:val="-3"/>
            <w:sz w:val="24"/>
            <w:szCs w:val="24"/>
            <w:rPrChange w:id="339" w:author="Bruce Dosier" w:date="2016-05-31T12:21:00Z">
              <w:rPr>
                <w:spacing w:val="-3"/>
                <w:sz w:val="24"/>
                <w:szCs w:val="24"/>
              </w:rPr>
            </w:rPrChange>
          </w:rPr>
          <w:delText>ight-of-</w:delText>
        </w:r>
        <w:r w:rsidR="00DE74A6" w:rsidRPr="000D5B7F" w:rsidDel="000D5B7F">
          <w:rPr>
            <w:spacing w:val="-3"/>
            <w:sz w:val="24"/>
            <w:szCs w:val="24"/>
            <w:rPrChange w:id="340" w:author="Bruce Dosier" w:date="2016-05-31T12:21:00Z">
              <w:rPr>
                <w:spacing w:val="-3"/>
                <w:sz w:val="24"/>
                <w:szCs w:val="24"/>
              </w:rPr>
            </w:rPrChange>
          </w:rPr>
          <w:delText>W</w:delText>
        </w:r>
        <w:r w:rsidRPr="000D5B7F" w:rsidDel="000D5B7F">
          <w:rPr>
            <w:spacing w:val="-3"/>
            <w:sz w:val="24"/>
            <w:szCs w:val="24"/>
            <w:rPrChange w:id="341" w:author="Bruce Dosier" w:date="2016-05-31T12:21:00Z">
              <w:rPr>
                <w:spacing w:val="-3"/>
                <w:sz w:val="24"/>
                <w:szCs w:val="24"/>
              </w:rPr>
            </w:rPrChange>
          </w:rPr>
          <w:delText xml:space="preserve">ay Agent </w:delText>
        </w:r>
        <w:r w:rsidR="007E2D45" w:rsidRPr="000D5B7F" w:rsidDel="000D5B7F">
          <w:rPr>
            <w:spacing w:val="-3"/>
            <w:sz w:val="24"/>
            <w:szCs w:val="24"/>
            <w:rPrChange w:id="342" w:author="Bruce Dosier" w:date="2016-05-31T12:21:00Z">
              <w:rPr>
                <w:spacing w:val="-3"/>
                <w:sz w:val="24"/>
                <w:szCs w:val="24"/>
              </w:rPr>
            </w:rPrChange>
          </w:rPr>
          <w:delText>shall</w:delText>
        </w:r>
        <w:r w:rsidRPr="000D5B7F" w:rsidDel="000D5B7F">
          <w:rPr>
            <w:spacing w:val="-3"/>
            <w:sz w:val="24"/>
            <w:szCs w:val="24"/>
            <w:rPrChange w:id="343" w:author="Bruce Dosier" w:date="2016-05-31T12:21:00Z">
              <w:rPr>
                <w:spacing w:val="-3"/>
                <w:sz w:val="24"/>
                <w:szCs w:val="24"/>
              </w:rPr>
            </w:rPrChange>
          </w:rPr>
          <w:delText xml:space="preserve"> be available to </w:delText>
        </w:r>
        <w:r w:rsidR="0043674D" w:rsidRPr="000D5B7F" w:rsidDel="000D5B7F">
          <w:rPr>
            <w:spacing w:val="-3"/>
            <w:sz w:val="24"/>
            <w:szCs w:val="24"/>
            <w:rPrChange w:id="344" w:author="Bruce Dosier" w:date="2016-05-31T12:21:00Z">
              <w:rPr>
                <w:spacing w:val="-3"/>
                <w:sz w:val="24"/>
                <w:szCs w:val="24"/>
              </w:rPr>
            </w:rPrChange>
          </w:rPr>
          <w:delText xml:space="preserve">identify properties and property owners, </w:delText>
        </w:r>
        <w:r w:rsidR="003508FF" w:rsidRPr="000D5B7F" w:rsidDel="000D5B7F">
          <w:rPr>
            <w:spacing w:val="-3"/>
            <w:sz w:val="24"/>
            <w:szCs w:val="24"/>
            <w:rPrChange w:id="345" w:author="Bruce Dosier" w:date="2016-05-31T12:21:00Z">
              <w:rPr>
                <w:spacing w:val="-3"/>
                <w:sz w:val="24"/>
                <w:szCs w:val="24"/>
              </w:rPr>
            </w:rPrChange>
          </w:rPr>
          <w:delText>research title,</w:delText>
        </w:r>
        <w:r w:rsidR="0043674D" w:rsidRPr="000D5B7F" w:rsidDel="000D5B7F">
          <w:rPr>
            <w:spacing w:val="-3"/>
            <w:sz w:val="24"/>
            <w:szCs w:val="24"/>
            <w:rPrChange w:id="346" w:author="Bruce Dosier" w:date="2016-05-31T12:21:00Z">
              <w:rPr>
                <w:spacing w:val="-3"/>
                <w:sz w:val="24"/>
                <w:szCs w:val="24"/>
              </w:rPr>
            </w:rPrChange>
          </w:rPr>
          <w:delText xml:space="preserve"> initiate an appraisal report,</w:delText>
        </w:r>
        <w:r w:rsidR="003508FF" w:rsidRPr="000D5B7F" w:rsidDel="000D5B7F">
          <w:rPr>
            <w:spacing w:val="-3"/>
            <w:sz w:val="24"/>
            <w:szCs w:val="24"/>
            <w:rPrChange w:id="347" w:author="Bruce Dosier" w:date="2016-05-31T12:21:00Z">
              <w:rPr>
                <w:spacing w:val="-3"/>
                <w:sz w:val="24"/>
                <w:szCs w:val="24"/>
              </w:rPr>
            </w:rPrChange>
          </w:rPr>
          <w:delText xml:space="preserve"> </w:delText>
        </w:r>
        <w:r w:rsidRPr="000D5B7F" w:rsidDel="000D5B7F">
          <w:rPr>
            <w:spacing w:val="-3"/>
            <w:sz w:val="24"/>
            <w:szCs w:val="24"/>
            <w:rPrChange w:id="348" w:author="Bruce Dosier" w:date="2016-05-31T12:21:00Z">
              <w:rPr>
                <w:spacing w:val="-3"/>
                <w:sz w:val="24"/>
                <w:szCs w:val="24"/>
              </w:rPr>
            </w:rPrChange>
          </w:rPr>
          <w:delText>prepar</w:delText>
        </w:r>
        <w:r w:rsidR="0043674D" w:rsidRPr="000D5B7F" w:rsidDel="000D5B7F">
          <w:rPr>
            <w:spacing w:val="-3"/>
            <w:sz w:val="24"/>
            <w:szCs w:val="24"/>
            <w:rPrChange w:id="349" w:author="Bruce Dosier" w:date="2016-05-31T12:21:00Z">
              <w:rPr>
                <w:spacing w:val="-3"/>
                <w:sz w:val="24"/>
                <w:szCs w:val="24"/>
              </w:rPr>
            </w:rPrChange>
          </w:rPr>
          <w:delText>e</w:delText>
        </w:r>
        <w:r w:rsidRPr="000D5B7F" w:rsidDel="000D5B7F">
          <w:rPr>
            <w:spacing w:val="-3"/>
            <w:sz w:val="24"/>
            <w:szCs w:val="24"/>
            <w:rPrChange w:id="350" w:author="Bruce Dosier" w:date="2016-05-31T12:21:00Z">
              <w:rPr>
                <w:spacing w:val="-3"/>
                <w:sz w:val="24"/>
                <w:szCs w:val="24"/>
              </w:rPr>
            </w:rPrChange>
          </w:rPr>
          <w:delText xml:space="preserve"> documents, site acquisition, and</w:delText>
        </w:r>
        <w:r w:rsidR="003508FF" w:rsidRPr="000D5B7F" w:rsidDel="000D5B7F">
          <w:rPr>
            <w:spacing w:val="-3"/>
            <w:sz w:val="24"/>
            <w:szCs w:val="24"/>
            <w:rPrChange w:id="351" w:author="Bruce Dosier" w:date="2016-05-31T12:21:00Z">
              <w:rPr>
                <w:spacing w:val="-3"/>
                <w:sz w:val="24"/>
                <w:szCs w:val="24"/>
              </w:rPr>
            </w:rPrChange>
          </w:rPr>
          <w:delText xml:space="preserve"> n</w:delText>
        </w:r>
        <w:r w:rsidRPr="000D5B7F" w:rsidDel="000D5B7F">
          <w:rPr>
            <w:spacing w:val="-3"/>
            <w:sz w:val="24"/>
            <w:szCs w:val="24"/>
            <w:rPrChange w:id="352" w:author="Bruce Dosier" w:date="2016-05-31T12:21:00Z">
              <w:rPr>
                <w:spacing w:val="-3"/>
                <w:sz w:val="24"/>
                <w:szCs w:val="24"/>
              </w:rPr>
            </w:rPrChange>
          </w:rPr>
          <w:delText xml:space="preserve">egotiations. </w:delText>
        </w:r>
      </w:del>
    </w:p>
    <w:p w:rsidR="00514849" w:rsidRPr="000D5B7F" w:rsidDel="000D5B7F" w:rsidRDefault="00514849" w:rsidP="00281B19">
      <w:pPr>
        <w:tabs>
          <w:tab w:val="left" w:pos="-720"/>
        </w:tabs>
        <w:suppressAutoHyphens/>
        <w:jc w:val="center"/>
        <w:rPr>
          <w:del w:id="353" w:author="Bruce Dosier" w:date="2016-05-31T12:06:00Z"/>
          <w:b/>
          <w:spacing w:val="-3"/>
          <w:sz w:val="24"/>
          <w:szCs w:val="24"/>
          <w:rPrChange w:id="354" w:author="Bruce Dosier" w:date="2016-05-31T12:21:00Z">
            <w:rPr>
              <w:del w:id="355" w:author="Bruce Dosier" w:date="2016-05-31T12:06:00Z"/>
              <w:b/>
              <w:spacing w:val="-3"/>
              <w:sz w:val="24"/>
              <w:szCs w:val="24"/>
            </w:rPr>
          </w:rPrChange>
        </w:rPr>
      </w:pPr>
    </w:p>
    <w:p w:rsidR="007E3927" w:rsidRPr="000D5B7F" w:rsidDel="000D5B7F" w:rsidRDefault="007E3927" w:rsidP="00281B19">
      <w:pPr>
        <w:tabs>
          <w:tab w:val="left" w:pos="-720"/>
        </w:tabs>
        <w:suppressAutoHyphens/>
        <w:jc w:val="center"/>
        <w:rPr>
          <w:del w:id="356" w:author="Bruce Dosier" w:date="2016-05-31T12:21:00Z"/>
          <w:b/>
          <w:spacing w:val="-3"/>
          <w:sz w:val="24"/>
          <w:szCs w:val="24"/>
          <w:rPrChange w:id="357" w:author="Bruce Dosier" w:date="2016-05-31T12:21:00Z">
            <w:rPr>
              <w:del w:id="358" w:author="Bruce Dosier" w:date="2016-05-31T12:21:00Z"/>
              <w:b/>
              <w:spacing w:val="-3"/>
              <w:sz w:val="24"/>
              <w:szCs w:val="24"/>
            </w:rPr>
          </w:rPrChange>
        </w:rPr>
      </w:pPr>
    </w:p>
    <w:p w:rsidR="00281B19" w:rsidRPr="000D5B7F" w:rsidRDefault="00281B19" w:rsidP="00281B19">
      <w:pPr>
        <w:tabs>
          <w:tab w:val="left" w:pos="-720"/>
        </w:tabs>
        <w:suppressAutoHyphens/>
        <w:jc w:val="center"/>
        <w:rPr>
          <w:b/>
          <w:spacing w:val="-3"/>
          <w:sz w:val="24"/>
          <w:szCs w:val="24"/>
          <w:rPrChange w:id="359" w:author="Bruce Dosier" w:date="2016-05-31T12:21:00Z">
            <w:rPr>
              <w:b/>
              <w:spacing w:val="-3"/>
              <w:sz w:val="24"/>
              <w:szCs w:val="24"/>
            </w:rPr>
          </w:rPrChange>
        </w:rPr>
      </w:pPr>
      <w:r w:rsidRPr="000D5B7F">
        <w:rPr>
          <w:b/>
          <w:spacing w:val="-3"/>
          <w:sz w:val="24"/>
          <w:szCs w:val="24"/>
          <w:rPrChange w:id="360" w:author="Bruce Dosier" w:date="2016-05-31T12:21:00Z">
            <w:rPr>
              <w:b/>
              <w:spacing w:val="-3"/>
              <w:sz w:val="24"/>
              <w:szCs w:val="24"/>
            </w:rPr>
          </w:rPrChange>
        </w:rPr>
        <w:t>PROJECT MANAGEMENT SERVICES</w:t>
      </w:r>
    </w:p>
    <w:p w:rsidR="00281B19" w:rsidRPr="000D5B7F" w:rsidRDefault="00281B19">
      <w:pPr>
        <w:tabs>
          <w:tab w:val="left" w:pos="-720"/>
        </w:tabs>
        <w:suppressAutoHyphens/>
        <w:jc w:val="both"/>
        <w:rPr>
          <w:spacing w:val="-3"/>
          <w:sz w:val="24"/>
          <w:szCs w:val="24"/>
          <w:rPrChange w:id="361" w:author="Bruce Dosier" w:date="2016-05-31T12:21:00Z">
            <w:rPr>
              <w:spacing w:val="-3"/>
              <w:sz w:val="24"/>
              <w:szCs w:val="24"/>
            </w:rPr>
          </w:rPrChange>
        </w:rPr>
      </w:pPr>
    </w:p>
    <w:p w:rsidR="00281B19" w:rsidRPr="000D5B7F" w:rsidRDefault="00514849">
      <w:pPr>
        <w:tabs>
          <w:tab w:val="left" w:pos="-720"/>
        </w:tabs>
        <w:suppressAutoHyphens/>
        <w:jc w:val="both"/>
        <w:rPr>
          <w:spacing w:val="-3"/>
          <w:sz w:val="24"/>
          <w:szCs w:val="24"/>
          <w:rPrChange w:id="362" w:author="Bruce Dosier" w:date="2016-05-31T12:21:00Z">
            <w:rPr>
              <w:spacing w:val="-3"/>
              <w:sz w:val="24"/>
              <w:szCs w:val="24"/>
            </w:rPr>
          </w:rPrChange>
        </w:rPr>
      </w:pPr>
      <w:r w:rsidRPr="000D5B7F">
        <w:rPr>
          <w:spacing w:val="-3"/>
          <w:sz w:val="24"/>
          <w:szCs w:val="24"/>
          <w:rPrChange w:id="363" w:author="Bruce Dosier" w:date="2016-05-31T12:21:00Z">
            <w:rPr>
              <w:spacing w:val="-3"/>
              <w:sz w:val="24"/>
              <w:szCs w:val="24"/>
            </w:rPr>
          </w:rPrChange>
        </w:rPr>
        <w:t xml:space="preserve">The purpose of the </w:t>
      </w:r>
      <w:r w:rsidR="00281B19" w:rsidRPr="000D5B7F">
        <w:rPr>
          <w:spacing w:val="-3"/>
          <w:sz w:val="24"/>
          <w:szCs w:val="24"/>
          <w:rPrChange w:id="364" w:author="Bruce Dosier" w:date="2016-05-31T12:21:00Z">
            <w:rPr>
              <w:spacing w:val="-3"/>
              <w:sz w:val="24"/>
              <w:szCs w:val="24"/>
            </w:rPr>
          </w:rPrChange>
        </w:rPr>
        <w:t>Project Management Services</w:t>
      </w:r>
      <w:r w:rsidRPr="000D5B7F">
        <w:rPr>
          <w:spacing w:val="-3"/>
          <w:sz w:val="24"/>
          <w:szCs w:val="24"/>
          <w:rPrChange w:id="365" w:author="Bruce Dosier" w:date="2016-05-31T12:21:00Z">
            <w:rPr>
              <w:spacing w:val="-3"/>
              <w:sz w:val="24"/>
              <w:szCs w:val="24"/>
            </w:rPr>
          </w:rPrChange>
        </w:rPr>
        <w:t xml:space="preserve"> is </w:t>
      </w:r>
      <w:r w:rsidR="00281B19" w:rsidRPr="000D5B7F">
        <w:rPr>
          <w:spacing w:val="-3"/>
          <w:sz w:val="24"/>
          <w:szCs w:val="24"/>
          <w:rPrChange w:id="366" w:author="Bruce Dosier" w:date="2016-05-31T12:21:00Z">
            <w:rPr>
              <w:spacing w:val="-3"/>
              <w:sz w:val="24"/>
              <w:szCs w:val="24"/>
            </w:rPr>
          </w:rPrChange>
        </w:rPr>
        <w:t xml:space="preserve">to ensure that all of the </w:t>
      </w:r>
      <w:r w:rsidR="001213CF" w:rsidRPr="000D5B7F">
        <w:rPr>
          <w:spacing w:val="-3"/>
          <w:sz w:val="24"/>
          <w:szCs w:val="24"/>
          <w:rPrChange w:id="367" w:author="Bruce Dosier" w:date="2016-05-31T12:21:00Z">
            <w:rPr>
              <w:spacing w:val="-3"/>
              <w:sz w:val="24"/>
              <w:szCs w:val="24"/>
            </w:rPr>
          </w:rPrChange>
        </w:rPr>
        <w:t>acquisition</w:t>
      </w:r>
      <w:r w:rsidR="00281B19" w:rsidRPr="000D5B7F">
        <w:rPr>
          <w:spacing w:val="-3"/>
          <w:sz w:val="24"/>
          <w:szCs w:val="24"/>
          <w:rPrChange w:id="368" w:author="Bruce Dosier" w:date="2016-05-31T12:21:00Z">
            <w:rPr>
              <w:spacing w:val="-3"/>
              <w:sz w:val="24"/>
              <w:szCs w:val="24"/>
            </w:rPr>
          </w:rPrChange>
        </w:rPr>
        <w:t xml:space="preserve"> </w:t>
      </w:r>
      <w:r w:rsidRPr="000D5B7F">
        <w:rPr>
          <w:spacing w:val="-3"/>
          <w:sz w:val="24"/>
          <w:szCs w:val="24"/>
          <w:rPrChange w:id="369" w:author="Bruce Dosier" w:date="2016-05-31T12:21:00Z">
            <w:rPr>
              <w:spacing w:val="-3"/>
              <w:sz w:val="24"/>
              <w:szCs w:val="24"/>
            </w:rPr>
          </w:rPrChange>
        </w:rPr>
        <w:t xml:space="preserve">services and </w:t>
      </w:r>
      <w:r w:rsidR="00281B19" w:rsidRPr="000D5B7F">
        <w:rPr>
          <w:spacing w:val="-3"/>
          <w:sz w:val="24"/>
          <w:szCs w:val="24"/>
          <w:rPrChange w:id="370" w:author="Bruce Dosier" w:date="2016-05-31T12:21:00Z">
            <w:rPr>
              <w:spacing w:val="-3"/>
              <w:sz w:val="24"/>
              <w:szCs w:val="24"/>
            </w:rPr>
          </w:rPrChange>
        </w:rPr>
        <w:t xml:space="preserve">reports are </w:t>
      </w:r>
      <w:r w:rsidR="002032FE" w:rsidRPr="000D5B7F">
        <w:rPr>
          <w:spacing w:val="-3"/>
          <w:sz w:val="24"/>
          <w:szCs w:val="24"/>
          <w:rPrChange w:id="371" w:author="Bruce Dosier" w:date="2016-05-31T12:21:00Z">
            <w:rPr>
              <w:spacing w:val="-3"/>
              <w:sz w:val="24"/>
              <w:szCs w:val="24"/>
            </w:rPr>
          </w:rPrChange>
        </w:rPr>
        <w:t xml:space="preserve">initiated and </w:t>
      </w:r>
      <w:r w:rsidR="00281B19" w:rsidRPr="000D5B7F">
        <w:rPr>
          <w:spacing w:val="-3"/>
          <w:sz w:val="24"/>
          <w:szCs w:val="24"/>
          <w:rPrChange w:id="372" w:author="Bruce Dosier" w:date="2016-05-31T12:21:00Z">
            <w:rPr>
              <w:spacing w:val="-3"/>
              <w:sz w:val="24"/>
              <w:szCs w:val="24"/>
            </w:rPr>
          </w:rPrChange>
        </w:rPr>
        <w:t>completed in a timely</w:t>
      </w:r>
      <w:r w:rsidR="001213CF" w:rsidRPr="000D5B7F">
        <w:rPr>
          <w:spacing w:val="-3"/>
          <w:sz w:val="24"/>
          <w:szCs w:val="24"/>
          <w:rPrChange w:id="373" w:author="Bruce Dosier" w:date="2016-05-31T12:21:00Z">
            <w:rPr>
              <w:spacing w:val="-3"/>
              <w:sz w:val="24"/>
              <w:szCs w:val="24"/>
            </w:rPr>
          </w:rPrChange>
        </w:rPr>
        <w:t xml:space="preserve"> and professional</w:t>
      </w:r>
      <w:r w:rsidR="00281B19" w:rsidRPr="000D5B7F">
        <w:rPr>
          <w:spacing w:val="-3"/>
          <w:sz w:val="24"/>
          <w:szCs w:val="24"/>
          <w:rPrChange w:id="374" w:author="Bruce Dosier" w:date="2016-05-31T12:21:00Z">
            <w:rPr>
              <w:spacing w:val="-3"/>
              <w:sz w:val="24"/>
              <w:szCs w:val="24"/>
            </w:rPr>
          </w:rPrChange>
        </w:rPr>
        <w:t xml:space="preserve"> manner</w:t>
      </w:r>
      <w:r w:rsidR="00816704" w:rsidRPr="000D5B7F">
        <w:rPr>
          <w:spacing w:val="-3"/>
          <w:sz w:val="24"/>
          <w:szCs w:val="24"/>
          <w:rPrChange w:id="375" w:author="Bruce Dosier" w:date="2016-05-31T12:21:00Z">
            <w:rPr>
              <w:spacing w:val="-3"/>
              <w:sz w:val="24"/>
              <w:szCs w:val="24"/>
            </w:rPr>
          </w:rPrChange>
        </w:rPr>
        <w:t xml:space="preserve"> and to </w:t>
      </w:r>
      <w:r w:rsidR="007E2D45" w:rsidRPr="000D5B7F">
        <w:rPr>
          <w:spacing w:val="-3"/>
          <w:sz w:val="24"/>
          <w:szCs w:val="24"/>
          <w:rPrChange w:id="376" w:author="Bruce Dosier" w:date="2016-05-31T12:21:00Z">
            <w:rPr>
              <w:spacing w:val="-3"/>
              <w:sz w:val="24"/>
              <w:szCs w:val="24"/>
            </w:rPr>
          </w:rPrChange>
        </w:rPr>
        <w:t>oversee</w:t>
      </w:r>
      <w:r w:rsidR="00816704" w:rsidRPr="000D5B7F">
        <w:rPr>
          <w:spacing w:val="-3"/>
          <w:sz w:val="24"/>
          <w:szCs w:val="24"/>
          <w:rPrChange w:id="377" w:author="Bruce Dosier" w:date="2016-05-31T12:21:00Z">
            <w:rPr>
              <w:spacing w:val="-3"/>
              <w:sz w:val="24"/>
              <w:szCs w:val="24"/>
            </w:rPr>
          </w:rPrChange>
        </w:rPr>
        <w:t xml:space="preserve"> those </w:t>
      </w:r>
      <w:r w:rsidR="001213CF" w:rsidRPr="000D5B7F">
        <w:rPr>
          <w:spacing w:val="-3"/>
          <w:sz w:val="24"/>
          <w:szCs w:val="24"/>
          <w:rPrChange w:id="378" w:author="Bruce Dosier" w:date="2016-05-31T12:21:00Z">
            <w:rPr>
              <w:spacing w:val="-3"/>
              <w:sz w:val="24"/>
              <w:szCs w:val="24"/>
            </w:rPr>
          </w:rPrChange>
        </w:rPr>
        <w:t>consultants</w:t>
      </w:r>
      <w:r w:rsidR="00816704" w:rsidRPr="000D5B7F">
        <w:rPr>
          <w:spacing w:val="-3"/>
          <w:sz w:val="24"/>
          <w:szCs w:val="24"/>
          <w:rPrChange w:id="379" w:author="Bruce Dosier" w:date="2016-05-31T12:21:00Z">
            <w:rPr>
              <w:spacing w:val="-3"/>
              <w:sz w:val="24"/>
              <w:szCs w:val="24"/>
            </w:rPr>
          </w:rPrChange>
        </w:rPr>
        <w:t xml:space="preserve"> compiling the </w:t>
      </w:r>
      <w:r w:rsidR="00506C75" w:rsidRPr="000D5B7F">
        <w:rPr>
          <w:spacing w:val="-3"/>
          <w:sz w:val="24"/>
          <w:szCs w:val="24"/>
          <w:rPrChange w:id="380" w:author="Bruce Dosier" w:date="2016-05-31T12:21:00Z">
            <w:rPr>
              <w:spacing w:val="-3"/>
              <w:sz w:val="24"/>
              <w:szCs w:val="24"/>
            </w:rPr>
          </w:rPrChange>
        </w:rPr>
        <w:t xml:space="preserve">various </w:t>
      </w:r>
      <w:r w:rsidR="00816704" w:rsidRPr="000D5B7F">
        <w:rPr>
          <w:spacing w:val="-3"/>
          <w:sz w:val="24"/>
          <w:szCs w:val="24"/>
          <w:rPrChange w:id="381" w:author="Bruce Dosier" w:date="2016-05-31T12:21:00Z">
            <w:rPr>
              <w:spacing w:val="-3"/>
              <w:sz w:val="24"/>
              <w:szCs w:val="24"/>
            </w:rPr>
          </w:rPrChange>
        </w:rPr>
        <w:t>reports</w:t>
      </w:r>
      <w:r w:rsidR="0043674D" w:rsidRPr="000D5B7F">
        <w:rPr>
          <w:spacing w:val="-3"/>
          <w:sz w:val="24"/>
          <w:szCs w:val="24"/>
          <w:rPrChange w:id="382" w:author="Bruce Dosier" w:date="2016-05-31T12:21:00Z">
            <w:rPr>
              <w:spacing w:val="-3"/>
              <w:sz w:val="24"/>
              <w:szCs w:val="24"/>
            </w:rPr>
          </w:rPrChange>
        </w:rPr>
        <w:t xml:space="preserve"> and the </w:t>
      </w:r>
      <w:r w:rsidR="00ED4037" w:rsidRPr="000D5B7F">
        <w:rPr>
          <w:spacing w:val="-3"/>
          <w:sz w:val="24"/>
          <w:szCs w:val="24"/>
          <w:rPrChange w:id="383" w:author="Bruce Dosier" w:date="2016-05-31T12:21:00Z">
            <w:rPr>
              <w:spacing w:val="-3"/>
              <w:sz w:val="24"/>
              <w:szCs w:val="24"/>
            </w:rPr>
          </w:rPrChange>
        </w:rPr>
        <w:t>Right of Way Agent</w:t>
      </w:r>
      <w:r w:rsidR="00281B19" w:rsidRPr="000D5B7F">
        <w:rPr>
          <w:spacing w:val="-3"/>
          <w:sz w:val="24"/>
          <w:szCs w:val="24"/>
          <w:rPrChange w:id="384" w:author="Bruce Dosier" w:date="2016-05-31T12:21:00Z">
            <w:rPr>
              <w:spacing w:val="-3"/>
              <w:sz w:val="24"/>
              <w:szCs w:val="24"/>
            </w:rPr>
          </w:rPrChange>
        </w:rPr>
        <w:t xml:space="preserve">. The </w:t>
      </w:r>
      <w:r w:rsidR="002032FE" w:rsidRPr="000D5B7F">
        <w:rPr>
          <w:spacing w:val="-3"/>
          <w:sz w:val="24"/>
          <w:szCs w:val="24"/>
          <w:rPrChange w:id="385" w:author="Bruce Dosier" w:date="2016-05-31T12:21:00Z">
            <w:rPr>
              <w:spacing w:val="-3"/>
              <w:sz w:val="24"/>
              <w:szCs w:val="24"/>
            </w:rPr>
          </w:rPrChange>
        </w:rPr>
        <w:t xml:space="preserve">Project Manager </w:t>
      </w:r>
      <w:r w:rsidR="00281B19" w:rsidRPr="000D5B7F">
        <w:rPr>
          <w:spacing w:val="-3"/>
          <w:sz w:val="24"/>
          <w:szCs w:val="24"/>
          <w:rPrChange w:id="386" w:author="Bruce Dosier" w:date="2016-05-31T12:21:00Z">
            <w:rPr>
              <w:spacing w:val="-3"/>
              <w:sz w:val="24"/>
              <w:szCs w:val="24"/>
            </w:rPr>
          </w:rPrChange>
        </w:rPr>
        <w:t>is</w:t>
      </w:r>
      <w:r w:rsidR="006222B1" w:rsidRPr="000D5B7F">
        <w:rPr>
          <w:spacing w:val="-3"/>
          <w:sz w:val="24"/>
          <w:szCs w:val="24"/>
          <w:rPrChange w:id="387" w:author="Bruce Dosier" w:date="2016-05-31T12:21:00Z">
            <w:rPr>
              <w:spacing w:val="-3"/>
              <w:sz w:val="24"/>
              <w:szCs w:val="24"/>
            </w:rPr>
          </w:rPrChange>
        </w:rPr>
        <w:t xml:space="preserve"> to</w:t>
      </w:r>
      <w:r w:rsidR="00281B19" w:rsidRPr="000D5B7F">
        <w:rPr>
          <w:spacing w:val="-3"/>
          <w:sz w:val="24"/>
          <w:szCs w:val="24"/>
          <w:rPrChange w:id="388" w:author="Bruce Dosier" w:date="2016-05-31T12:21:00Z">
            <w:rPr>
              <w:spacing w:val="-3"/>
              <w:sz w:val="24"/>
              <w:szCs w:val="24"/>
            </w:rPr>
          </w:rPrChange>
        </w:rPr>
        <w:t xml:space="preserve"> </w:t>
      </w:r>
      <w:r w:rsidR="002032FE" w:rsidRPr="000D5B7F">
        <w:rPr>
          <w:spacing w:val="-3"/>
          <w:sz w:val="24"/>
          <w:szCs w:val="24"/>
          <w:rPrChange w:id="389" w:author="Bruce Dosier" w:date="2016-05-31T12:21:00Z">
            <w:rPr>
              <w:spacing w:val="-3"/>
              <w:sz w:val="24"/>
              <w:szCs w:val="24"/>
            </w:rPr>
          </w:rPrChange>
        </w:rPr>
        <w:t xml:space="preserve">ensure that all of the </w:t>
      </w:r>
      <w:r w:rsidR="00281B19" w:rsidRPr="000D5B7F">
        <w:rPr>
          <w:spacing w:val="-3"/>
          <w:sz w:val="24"/>
          <w:szCs w:val="24"/>
          <w:rPrChange w:id="390" w:author="Bruce Dosier" w:date="2016-05-31T12:21:00Z">
            <w:rPr>
              <w:spacing w:val="-3"/>
              <w:sz w:val="24"/>
              <w:szCs w:val="24"/>
            </w:rPr>
          </w:rPrChange>
        </w:rPr>
        <w:t>reports</w:t>
      </w:r>
      <w:r w:rsidR="002032FE" w:rsidRPr="000D5B7F">
        <w:rPr>
          <w:spacing w:val="-3"/>
          <w:sz w:val="24"/>
          <w:szCs w:val="24"/>
          <w:rPrChange w:id="391" w:author="Bruce Dosier" w:date="2016-05-31T12:21:00Z">
            <w:rPr>
              <w:spacing w:val="-3"/>
              <w:sz w:val="24"/>
              <w:szCs w:val="24"/>
            </w:rPr>
          </w:rPrChange>
        </w:rPr>
        <w:t xml:space="preserve"> are </w:t>
      </w:r>
      <w:r w:rsidR="001213CF" w:rsidRPr="000D5B7F">
        <w:rPr>
          <w:spacing w:val="-3"/>
          <w:sz w:val="24"/>
          <w:szCs w:val="24"/>
          <w:rPrChange w:id="392" w:author="Bruce Dosier" w:date="2016-05-31T12:21:00Z">
            <w:rPr>
              <w:spacing w:val="-3"/>
              <w:sz w:val="24"/>
              <w:szCs w:val="24"/>
            </w:rPr>
          </w:rPrChange>
        </w:rPr>
        <w:t xml:space="preserve">independently </w:t>
      </w:r>
      <w:r w:rsidR="002032FE" w:rsidRPr="000D5B7F">
        <w:rPr>
          <w:spacing w:val="-3"/>
          <w:sz w:val="24"/>
          <w:szCs w:val="24"/>
          <w:rPrChange w:id="393" w:author="Bruce Dosier" w:date="2016-05-31T12:21:00Z">
            <w:rPr>
              <w:spacing w:val="-3"/>
              <w:sz w:val="24"/>
              <w:szCs w:val="24"/>
            </w:rPr>
          </w:rPrChange>
        </w:rPr>
        <w:t>reviewed</w:t>
      </w:r>
      <w:r w:rsidR="00281B19" w:rsidRPr="000D5B7F">
        <w:rPr>
          <w:spacing w:val="-3"/>
          <w:sz w:val="24"/>
          <w:szCs w:val="24"/>
          <w:rPrChange w:id="394" w:author="Bruce Dosier" w:date="2016-05-31T12:21:00Z">
            <w:rPr>
              <w:spacing w:val="-3"/>
              <w:sz w:val="24"/>
              <w:szCs w:val="24"/>
            </w:rPr>
          </w:rPrChange>
        </w:rPr>
        <w:t xml:space="preserve"> to ensure that the reports are correct and complete.</w:t>
      </w:r>
      <w:r w:rsidR="002032FE" w:rsidRPr="000D5B7F">
        <w:rPr>
          <w:spacing w:val="-3"/>
          <w:sz w:val="24"/>
          <w:szCs w:val="24"/>
          <w:rPrChange w:id="395" w:author="Bruce Dosier" w:date="2016-05-31T12:21:00Z">
            <w:rPr>
              <w:spacing w:val="-3"/>
              <w:sz w:val="24"/>
              <w:szCs w:val="24"/>
            </w:rPr>
          </w:rPrChange>
        </w:rPr>
        <w:t xml:space="preserve"> The Project Manager is to act as the contact point between </w:t>
      </w:r>
      <w:del w:id="396" w:author="Bruce Dosier" w:date="2016-05-31T12:18:00Z">
        <w:r w:rsidR="002032FE" w:rsidRPr="000D5B7F" w:rsidDel="000D5B7F">
          <w:rPr>
            <w:spacing w:val="-3"/>
            <w:sz w:val="24"/>
            <w:szCs w:val="24"/>
            <w:rPrChange w:id="397" w:author="Bruce Dosier" w:date="2016-05-31T12:21:00Z">
              <w:rPr>
                <w:spacing w:val="-3"/>
                <w:sz w:val="24"/>
                <w:szCs w:val="24"/>
              </w:rPr>
            </w:rPrChange>
          </w:rPr>
          <w:delText>the District</w:delText>
        </w:r>
      </w:del>
      <w:ins w:id="398" w:author="Bruce Dosier" w:date="2016-05-31T12:18:00Z">
        <w:r w:rsidR="000D5B7F" w:rsidRPr="000D5B7F">
          <w:rPr>
            <w:spacing w:val="-3"/>
            <w:sz w:val="24"/>
            <w:szCs w:val="24"/>
            <w:rPrChange w:id="399" w:author="Bruce Dosier" w:date="2016-05-31T12:21:00Z">
              <w:rPr>
                <w:spacing w:val="-3"/>
                <w:sz w:val="24"/>
                <w:szCs w:val="24"/>
              </w:rPr>
            </w:rPrChange>
          </w:rPr>
          <w:t>District Staff</w:t>
        </w:r>
      </w:ins>
      <w:r w:rsidR="002032FE" w:rsidRPr="000D5B7F">
        <w:rPr>
          <w:spacing w:val="-3"/>
          <w:sz w:val="24"/>
          <w:szCs w:val="24"/>
          <w:rPrChange w:id="400" w:author="Bruce Dosier" w:date="2016-05-31T12:21:00Z">
            <w:rPr>
              <w:spacing w:val="-3"/>
              <w:sz w:val="24"/>
              <w:szCs w:val="24"/>
            </w:rPr>
          </w:rPrChange>
        </w:rPr>
        <w:t xml:space="preserve"> and consultant</w:t>
      </w:r>
      <w:r w:rsidR="001213CF" w:rsidRPr="000D5B7F">
        <w:rPr>
          <w:spacing w:val="-3"/>
          <w:sz w:val="24"/>
          <w:szCs w:val="24"/>
          <w:rPrChange w:id="401" w:author="Bruce Dosier" w:date="2016-05-31T12:21:00Z">
            <w:rPr>
              <w:spacing w:val="-3"/>
              <w:sz w:val="24"/>
              <w:szCs w:val="24"/>
            </w:rPr>
          </w:rPrChange>
        </w:rPr>
        <w:t>s</w:t>
      </w:r>
      <w:r w:rsidR="002032FE" w:rsidRPr="000D5B7F">
        <w:rPr>
          <w:spacing w:val="-3"/>
          <w:sz w:val="24"/>
          <w:szCs w:val="24"/>
          <w:rPrChange w:id="402" w:author="Bruce Dosier" w:date="2016-05-31T12:21:00Z">
            <w:rPr>
              <w:spacing w:val="-3"/>
              <w:sz w:val="24"/>
              <w:szCs w:val="24"/>
            </w:rPr>
          </w:rPrChange>
        </w:rPr>
        <w:t>.</w:t>
      </w:r>
      <w:r w:rsidR="00281B19" w:rsidRPr="000D5B7F">
        <w:rPr>
          <w:spacing w:val="-3"/>
          <w:sz w:val="24"/>
          <w:szCs w:val="24"/>
          <w:rPrChange w:id="403" w:author="Bruce Dosier" w:date="2016-05-31T12:21:00Z">
            <w:rPr>
              <w:spacing w:val="-3"/>
              <w:sz w:val="24"/>
              <w:szCs w:val="24"/>
            </w:rPr>
          </w:rPrChange>
        </w:rPr>
        <w:t xml:space="preserve"> </w:t>
      </w:r>
    </w:p>
    <w:p w:rsidR="007E3927" w:rsidRPr="000D5B7F" w:rsidRDefault="007E3927">
      <w:pPr>
        <w:tabs>
          <w:tab w:val="center" w:pos="4680"/>
        </w:tabs>
        <w:suppressAutoHyphens/>
        <w:jc w:val="both"/>
        <w:rPr>
          <w:spacing w:val="-3"/>
          <w:sz w:val="24"/>
          <w:szCs w:val="24"/>
          <w:rPrChange w:id="404" w:author="Bruce Dosier" w:date="2016-05-31T12:21:00Z">
            <w:rPr>
              <w:spacing w:val="-3"/>
              <w:sz w:val="24"/>
              <w:szCs w:val="24"/>
            </w:rPr>
          </w:rPrChange>
        </w:rPr>
      </w:pPr>
    </w:p>
    <w:p w:rsidR="007216D8" w:rsidRPr="000D5B7F" w:rsidRDefault="00592A93">
      <w:pPr>
        <w:tabs>
          <w:tab w:val="center" w:pos="4680"/>
        </w:tabs>
        <w:suppressAutoHyphens/>
        <w:jc w:val="both"/>
        <w:rPr>
          <w:spacing w:val="-3"/>
          <w:sz w:val="24"/>
          <w:szCs w:val="24"/>
          <w:rPrChange w:id="405" w:author="Bruce Dosier" w:date="2016-05-31T12:21:00Z">
            <w:rPr>
              <w:rFonts w:ascii="CG Times" w:hAnsi="CG Times"/>
              <w:spacing w:val="-3"/>
              <w:sz w:val="24"/>
              <w:szCs w:val="24"/>
            </w:rPr>
          </w:rPrChange>
        </w:rPr>
      </w:pPr>
      <w:r w:rsidRPr="000D5B7F">
        <w:rPr>
          <w:spacing w:val="-3"/>
          <w:sz w:val="24"/>
          <w:szCs w:val="24"/>
          <w:rPrChange w:id="406" w:author="Bruce Dosier" w:date="2016-05-31T12:21:00Z">
            <w:rPr>
              <w:spacing w:val="-3"/>
              <w:sz w:val="24"/>
              <w:szCs w:val="24"/>
            </w:rPr>
          </w:rPrChange>
        </w:rPr>
        <w:t xml:space="preserve">       </w:t>
      </w:r>
      <w:r w:rsidR="007216D8" w:rsidRPr="000D5B7F">
        <w:rPr>
          <w:spacing w:val="-3"/>
          <w:sz w:val="24"/>
          <w:szCs w:val="24"/>
          <w:rPrChange w:id="407" w:author="Bruce Dosier" w:date="2016-05-31T12:21:00Z">
            <w:rPr>
              <w:rFonts w:ascii="CG Times" w:hAnsi="CG Times"/>
              <w:spacing w:val="-3"/>
              <w:sz w:val="24"/>
              <w:szCs w:val="24"/>
            </w:rPr>
          </w:rPrChange>
        </w:rPr>
        <w:tab/>
      </w:r>
    </w:p>
    <w:p w:rsidR="007216D8" w:rsidRPr="000D5B7F" w:rsidRDefault="00506C75" w:rsidP="00927B8E">
      <w:pPr>
        <w:tabs>
          <w:tab w:val="center" w:pos="4680"/>
        </w:tabs>
        <w:suppressAutoHyphens/>
        <w:jc w:val="center"/>
        <w:rPr>
          <w:b/>
          <w:spacing w:val="-3"/>
          <w:sz w:val="24"/>
          <w:szCs w:val="24"/>
          <w:rPrChange w:id="408" w:author="Bruce Dosier" w:date="2016-05-31T12:21:00Z">
            <w:rPr>
              <w:rFonts w:ascii="CG Times" w:hAnsi="CG Times"/>
              <w:b/>
              <w:spacing w:val="-3"/>
              <w:sz w:val="24"/>
              <w:szCs w:val="24"/>
            </w:rPr>
          </w:rPrChange>
        </w:rPr>
      </w:pPr>
      <w:r w:rsidRPr="000D5B7F">
        <w:rPr>
          <w:b/>
          <w:spacing w:val="-3"/>
          <w:sz w:val="24"/>
          <w:szCs w:val="24"/>
          <w:rPrChange w:id="409" w:author="Bruce Dosier" w:date="2016-05-31T12:21:00Z">
            <w:rPr>
              <w:rFonts w:ascii="CG Times" w:hAnsi="CG Times"/>
              <w:b/>
              <w:spacing w:val="-3"/>
              <w:sz w:val="24"/>
              <w:szCs w:val="24"/>
            </w:rPr>
          </w:rPrChange>
        </w:rPr>
        <w:t xml:space="preserve">AGREEMENT AND </w:t>
      </w:r>
      <w:r w:rsidR="002032FE" w:rsidRPr="000D5B7F">
        <w:rPr>
          <w:b/>
          <w:spacing w:val="-3"/>
          <w:sz w:val="24"/>
          <w:szCs w:val="24"/>
          <w:rPrChange w:id="410" w:author="Bruce Dosier" w:date="2016-05-31T12:21:00Z">
            <w:rPr>
              <w:rFonts w:ascii="CG Times" w:hAnsi="CG Times"/>
              <w:b/>
              <w:spacing w:val="-3"/>
              <w:sz w:val="24"/>
              <w:szCs w:val="24"/>
            </w:rPr>
          </w:rPrChange>
        </w:rPr>
        <w:t>FEES</w:t>
      </w:r>
    </w:p>
    <w:p w:rsidR="002032FE" w:rsidRPr="000D5B7F" w:rsidRDefault="00A158A0">
      <w:pPr>
        <w:tabs>
          <w:tab w:val="center" w:pos="4680"/>
        </w:tabs>
        <w:suppressAutoHyphens/>
        <w:jc w:val="both"/>
        <w:rPr>
          <w:spacing w:val="-3"/>
          <w:sz w:val="24"/>
          <w:szCs w:val="24"/>
          <w:rPrChange w:id="411" w:author="Bruce Dosier" w:date="2016-05-31T12:21:00Z">
            <w:rPr>
              <w:rFonts w:ascii="CG Times" w:hAnsi="CG Times"/>
              <w:spacing w:val="-3"/>
              <w:sz w:val="24"/>
              <w:szCs w:val="24"/>
            </w:rPr>
          </w:rPrChange>
        </w:rPr>
      </w:pPr>
      <w:r w:rsidRPr="000D5B7F">
        <w:rPr>
          <w:spacing w:val="-3"/>
          <w:sz w:val="24"/>
          <w:szCs w:val="24"/>
          <w:rPrChange w:id="412" w:author="Bruce Dosier" w:date="2016-05-31T12:21:00Z">
            <w:rPr>
              <w:rFonts w:ascii="CG Times" w:hAnsi="CG Times"/>
              <w:spacing w:val="-3"/>
              <w:sz w:val="24"/>
              <w:szCs w:val="24"/>
            </w:rPr>
          </w:rPrChange>
        </w:rPr>
        <w:t xml:space="preserve"> </w:t>
      </w:r>
    </w:p>
    <w:p w:rsidR="002032FE" w:rsidRPr="000D5B7F" w:rsidRDefault="00040A6D">
      <w:pPr>
        <w:tabs>
          <w:tab w:val="center" w:pos="4680"/>
        </w:tabs>
        <w:suppressAutoHyphens/>
        <w:jc w:val="both"/>
        <w:rPr>
          <w:spacing w:val="-3"/>
          <w:sz w:val="24"/>
          <w:szCs w:val="24"/>
          <w:rPrChange w:id="413" w:author="Bruce Dosier" w:date="2016-05-31T12:21:00Z">
            <w:rPr>
              <w:rFonts w:ascii="CG Times" w:hAnsi="CG Times"/>
              <w:spacing w:val="-3"/>
              <w:sz w:val="24"/>
              <w:szCs w:val="24"/>
            </w:rPr>
          </w:rPrChange>
        </w:rPr>
      </w:pPr>
      <w:r w:rsidRPr="000D5B7F">
        <w:rPr>
          <w:spacing w:val="-3"/>
          <w:sz w:val="24"/>
          <w:szCs w:val="24"/>
          <w:rPrChange w:id="414" w:author="Bruce Dosier" w:date="2016-05-31T12:21:00Z">
            <w:rPr>
              <w:rFonts w:ascii="CG Times" w:hAnsi="CG Times"/>
              <w:spacing w:val="-3"/>
              <w:sz w:val="24"/>
              <w:szCs w:val="24"/>
            </w:rPr>
          </w:rPrChange>
        </w:rPr>
        <w:t xml:space="preserve">The Consultant selected for this assignment will be offered a </w:t>
      </w:r>
      <w:r w:rsidR="00EE037C" w:rsidRPr="000D5B7F">
        <w:rPr>
          <w:spacing w:val="-3"/>
          <w:sz w:val="24"/>
          <w:szCs w:val="24"/>
          <w:rPrChange w:id="415" w:author="Bruce Dosier" w:date="2016-05-31T12:21:00Z">
            <w:rPr>
              <w:rFonts w:ascii="CG Times" w:hAnsi="CG Times"/>
              <w:spacing w:val="-3"/>
              <w:sz w:val="24"/>
              <w:szCs w:val="24"/>
            </w:rPr>
          </w:rPrChange>
        </w:rPr>
        <w:t xml:space="preserve">Professional </w:t>
      </w:r>
      <w:r w:rsidR="00506C75" w:rsidRPr="000D5B7F">
        <w:rPr>
          <w:spacing w:val="-3"/>
          <w:sz w:val="24"/>
          <w:szCs w:val="24"/>
          <w:rPrChange w:id="416" w:author="Bruce Dosier" w:date="2016-05-31T12:21:00Z">
            <w:rPr>
              <w:rFonts w:ascii="CG Times" w:hAnsi="CG Times"/>
              <w:spacing w:val="-3"/>
              <w:sz w:val="24"/>
              <w:szCs w:val="24"/>
            </w:rPr>
          </w:rPrChange>
        </w:rPr>
        <w:t>Service Agreement</w:t>
      </w:r>
      <w:r w:rsidR="00A158A0" w:rsidRPr="000D5B7F">
        <w:rPr>
          <w:spacing w:val="-3"/>
          <w:sz w:val="24"/>
          <w:szCs w:val="24"/>
          <w:rPrChange w:id="417" w:author="Bruce Dosier" w:date="2016-05-31T12:21:00Z">
            <w:rPr>
              <w:rFonts w:ascii="CG Times" w:hAnsi="CG Times"/>
              <w:spacing w:val="-3"/>
              <w:sz w:val="24"/>
              <w:szCs w:val="24"/>
            </w:rPr>
          </w:rPrChange>
        </w:rPr>
        <w:t xml:space="preserve"> (PSA)</w:t>
      </w:r>
      <w:r w:rsidR="006222B1" w:rsidRPr="000D5B7F">
        <w:rPr>
          <w:spacing w:val="-3"/>
          <w:sz w:val="24"/>
          <w:szCs w:val="24"/>
          <w:rPrChange w:id="418" w:author="Bruce Dosier" w:date="2016-05-31T12:21:00Z">
            <w:rPr>
              <w:rFonts w:ascii="CG Times" w:hAnsi="CG Times"/>
              <w:spacing w:val="-3"/>
              <w:sz w:val="24"/>
              <w:szCs w:val="24"/>
            </w:rPr>
          </w:rPrChange>
        </w:rPr>
        <w:t xml:space="preserve">. </w:t>
      </w:r>
      <w:r w:rsidR="00A158A0" w:rsidRPr="000D5B7F">
        <w:rPr>
          <w:spacing w:val="-3"/>
          <w:sz w:val="24"/>
          <w:szCs w:val="24"/>
          <w:rPrChange w:id="419" w:author="Bruce Dosier" w:date="2016-05-31T12:21:00Z">
            <w:rPr>
              <w:rFonts w:ascii="CG Times" w:hAnsi="CG Times"/>
              <w:spacing w:val="-3"/>
              <w:sz w:val="24"/>
              <w:szCs w:val="24"/>
            </w:rPr>
          </w:rPrChange>
        </w:rPr>
        <w:t xml:space="preserve"> A draft copy of the PSA is attached for your reference</w:t>
      </w:r>
      <w:r w:rsidR="00506C75" w:rsidRPr="000D5B7F">
        <w:rPr>
          <w:spacing w:val="-3"/>
          <w:sz w:val="24"/>
          <w:szCs w:val="24"/>
          <w:rPrChange w:id="420" w:author="Bruce Dosier" w:date="2016-05-31T12:21:00Z">
            <w:rPr>
              <w:rFonts w:ascii="CG Times" w:hAnsi="CG Times"/>
              <w:spacing w:val="-3"/>
              <w:sz w:val="24"/>
              <w:szCs w:val="24"/>
            </w:rPr>
          </w:rPrChange>
        </w:rPr>
        <w:t xml:space="preserve">. </w:t>
      </w:r>
      <w:r w:rsidR="002032FE" w:rsidRPr="000D5B7F">
        <w:rPr>
          <w:spacing w:val="-3"/>
          <w:sz w:val="24"/>
          <w:szCs w:val="24"/>
          <w:rPrChange w:id="421" w:author="Bruce Dosier" w:date="2016-05-31T12:21:00Z">
            <w:rPr>
              <w:rFonts w:ascii="CG Times" w:hAnsi="CG Times"/>
              <w:spacing w:val="-3"/>
              <w:sz w:val="24"/>
              <w:szCs w:val="24"/>
            </w:rPr>
          </w:rPrChange>
        </w:rPr>
        <w:t xml:space="preserve">All fees are to be quoted on a time and material basis </w:t>
      </w:r>
      <w:r w:rsidR="00EE037C" w:rsidRPr="000D5B7F">
        <w:rPr>
          <w:spacing w:val="-3"/>
          <w:sz w:val="24"/>
          <w:szCs w:val="24"/>
          <w:rPrChange w:id="422" w:author="Bruce Dosier" w:date="2016-05-31T12:21:00Z">
            <w:rPr>
              <w:rFonts w:ascii="CG Times" w:hAnsi="CG Times"/>
              <w:spacing w:val="-3"/>
              <w:sz w:val="24"/>
              <w:szCs w:val="24"/>
            </w:rPr>
          </w:rPrChange>
        </w:rPr>
        <w:t xml:space="preserve">and be valid for 12 months </w:t>
      </w:r>
      <w:r w:rsidRPr="000D5B7F">
        <w:rPr>
          <w:spacing w:val="-3"/>
          <w:sz w:val="24"/>
          <w:szCs w:val="24"/>
          <w:rPrChange w:id="423" w:author="Bruce Dosier" w:date="2016-05-31T12:21:00Z">
            <w:rPr>
              <w:rFonts w:ascii="CG Times" w:hAnsi="CG Times"/>
              <w:spacing w:val="-3"/>
              <w:sz w:val="24"/>
              <w:szCs w:val="24"/>
            </w:rPr>
          </w:rPrChange>
        </w:rPr>
        <w:t xml:space="preserve">from the date the PSA is fully executed </w:t>
      </w:r>
      <w:r w:rsidR="002032FE" w:rsidRPr="000D5B7F">
        <w:rPr>
          <w:spacing w:val="-3"/>
          <w:sz w:val="24"/>
          <w:szCs w:val="24"/>
          <w:rPrChange w:id="424" w:author="Bruce Dosier" w:date="2016-05-31T12:21:00Z">
            <w:rPr>
              <w:rFonts w:ascii="CG Times" w:hAnsi="CG Times"/>
              <w:spacing w:val="-3"/>
              <w:sz w:val="24"/>
              <w:szCs w:val="24"/>
            </w:rPr>
          </w:rPrChange>
        </w:rPr>
        <w:t>for the following categories</w:t>
      </w:r>
      <w:r w:rsidR="00BC7253" w:rsidRPr="000D5B7F">
        <w:rPr>
          <w:spacing w:val="-3"/>
          <w:sz w:val="24"/>
          <w:szCs w:val="24"/>
          <w:rPrChange w:id="425" w:author="Bruce Dosier" w:date="2016-05-31T12:21:00Z">
            <w:rPr>
              <w:rFonts w:ascii="CG Times" w:hAnsi="CG Times"/>
              <w:spacing w:val="-3"/>
              <w:sz w:val="24"/>
              <w:szCs w:val="24"/>
            </w:rPr>
          </w:rPrChange>
        </w:rPr>
        <w:t>:</w:t>
      </w:r>
    </w:p>
    <w:p w:rsidR="002032FE" w:rsidRPr="000D5B7F" w:rsidRDefault="002032FE">
      <w:pPr>
        <w:tabs>
          <w:tab w:val="center" w:pos="4680"/>
        </w:tabs>
        <w:suppressAutoHyphens/>
        <w:jc w:val="both"/>
        <w:rPr>
          <w:spacing w:val="-3"/>
          <w:sz w:val="24"/>
          <w:szCs w:val="24"/>
          <w:rPrChange w:id="426" w:author="Bruce Dosier" w:date="2016-05-31T12:21:00Z">
            <w:rPr>
              <w:rFonts w:ascii="CG Times" w:hAnsi="CG Times"/>
              <w:spacing w:val="-3"/>
              <w:sz w:val="24"/>
              <w:szCs w:val="24"/>
            </w:rPr>
          </w:rPrChange>
        </w:rPr>
      </w:pPr>
    </w:p>
    <w:p w:rsidR="007E3927" w:rsidRPr="000D5B7F" w:rsidRDefault="007E3927" w:rsidP="00506C75">
      <w:pPr>
        <w:tabs>
          <w:tab w:val="center" w:pos="4680"/>
        </w:tabs>
        <w:suppressAutoHyphens/>
        <w:jc w:val="center"/>
        <w:rPr>
          <w:b/>
          <w:spacing w:val="-3"/>
          <w:sz w:val="24"/>
          <w:szCs w:val="24"/>
          <w:rPrChange w:id="427" w:author="Bruce Dosier" w:date="2016-05-31T12:21:00Z">
            <w:rPr>
              <w:rFonts w:ascii="CG Times" w:hAnsi="CG Times"/>
              <w:b/>
              <w:spacing w:val="-3"/>
              <w:sz w:val="24"/>
              <w:szCs w:val="24"/>
            </w:rPr>
          </w:rPrChange>
        </w:rPr>
      </w:pPr>
    </w:p>
    <w:p w:rsidR="007E3927" w:rsidRPr="000D5B7F" w:rsidRDefault="007E3927" w:rsidP="00506C75">
      <w:pPr>
        <w:tabs>
          <w:tab w:val="center" w:pos="4680"/>
        </w:tabs>
        <w:suppressAutoHyphens/>
        <w:jc w:val="center"/>
        <w:rPr>
          <w:ins w:id="428" w:author="Bruce Dosier" w:date="2016-05-31T12:21:00Z"/>
          <w:b/>
          <w:spacing w:val="-3"/>
          <w:sz w:val="24"/>
          <w:szCs w:val="24"/>
          <w:rPrChange w:id="429" w:author="Bruce Dosier" w:date="2016-05-31T12:21:00Z">
            <w:rPr>
              <w:ins w:id="430" w:author="Bruce Dosier" w:date="2016-05-31T12:21:00Z"/>
              <w:b/>
              <w:spacing w:val="-3"/>
              <w:sz w:val="24"/>
              <w:szCs w:val="24"/>
            </w:rPr>
          </w:rPrChange>
        </w:rPr>
      </w:pPr>
    </w:p>
    <w:p w:rsidR="000D5B7F" w:rsidRPr="000D5B7F" w:rsidRDefault="000D5B7F" w:rsidP="00506C75">
      <w:pPr>
        <w:tabs>
          <w:tab w:val="center" w:pos="4680"/>
        </w:tabs>
        <w:suppressAutoHyphens/>
        <w:jc w:val="center"/>
        <w:rPr>
          <w:ins w:id="431" w:author="Bruce Dosier" w:date="2016-05-31T12:21:00Z"/>
          <w:b/>
          <w:spacing w:val="-3"/>
          <w:sz w:val="24"/>
          <w:szCs w:val="24"/>
          <w:rPrChange w:id="432" w:author="Bruce Dosier" w:date="2016-05-31T12:21:00Z">
            <w:rPr>
              <w:ins w:id="433" w:author="Bruce Dosier" w:date="2016-05-31T12:21:00Z"/>
              <w:b/>
              <w:spacing w:val="-3"/>
              <w:sz w:val="24"/>
              <w:szCs w:val="24"/>
            </w:rPr>
          </w:rPrChange>
        </w:rPr>
      </w:pPr>
    </w:p>
    <w:p w:rsidR="000D5B7F" w:rsidRPr="000D5B7F" w:rsidRDefault="000D5B7F" w:rsidP="00506C75">
      <w:pPr>
        <w:tabs>
          <w:tab w:val="center" w:pos="4680"/>
        </w:tabs>
        <w:suppressAutoHyphens/>
        <w:jc w:val="center"/>
        <w:rPr>
          <w:ins w:id="434" w:author="Bruce Dosier" w:date="2016-05-31T12:21:00Z"/>
          <w:b/>
          <w:spacing w:val="-3"/>
          <w:sz w:val="24"/>
          <w:szCs w:val="24"/>
          <w:rPrChange w:id="435" w:author="Bruce Dosier" w:date="2016-05-31T12:21:00Z">
            <w:rPr>
              <w:ins w:id="436" w:author="Bruce Dosier" w:date="2016-05-31T12:21:00Z"/>
              <w:b/>
              <w:spacing w:val="-3"/>
              <w:sz w:val="24"/>
              <w:szCs w:val="24"/>
            </w:rPr>
          </w:rPrChange>
        </w:rPr>
      </w:pPr>
    </w:p>
    <w:p w:rsidR="000D5B7F" w:rsidRPr="000D5B7F" w:rsidRDefault="000D5B7F" w:rsidP="00506C75">
      <w:pPr>
        <w:tabs>
          <w:tab w:val="center" w:pos="4680"/>
        </w:tabs>
        <w:suppressAutoHyphens/>
        <w:jc w:val="center"/>
        <w:rPr>
          <w:b/>
          <w:spacing w:val="-3"/>
          <w:sz w:val="24"/>
          <w:szCs w:val="24"/>
          <w:rPrChange w:id="437" w:author="Bruce Dosier" w:date="2016-05-31T12:21:00Z">
            <w:rPr>
              <w:rFonts w:ascii="CG Times" w:hAnsi="CG Times"/>
              <w:b/>
              <w:spacing w:val="-3"/>
              <w:sz w:val="24"/>
              <w:szCs w:val="24"/>
            </w:rPr>
          </w:rPrChange>
        </w:rPr>
      </w:pPr>
    </w:p>
    <w:p w:rsidR="00506C75" w:rsidRPr="000D5B7F" w:rsidRDefault="00506C75" w:rsidP="00506C75">
      <w:pPr>
        <w:tabs>
          <w:tab w:val="center" w:pos="4680"/>
        </w:tabs>
        <w:suppressAutoHyphens/>
        <w:jc w:val="center"/>
        <w:rPr>
          <w:b/>
          <w:spacing w:val="-3"/>
          <w:sz w:val="24"/>
          <w:szCs w:val="24"/>
          <w:rPrChange w:id="438" w:author="Bruce Dosier" w:date="2016-05-31T12:21:00Z">
            <w:rPr>
              <w:rFonts w:ascii="CG Times" w:hAnsi="CG Times"/>
              <w:b/>
              <w:spacing w:val="-3"/>
              <w:sz w:val="24"/>
              <w:szCs w:val="24"/>
            </w:rPr>
          </w:rPrChange>
        </w:rPr>
      </w:pPr>
      <w:r w:rsidRPr="000D5B7F">
        <w:rPr>
          <w:b/>
          <w:spacing w:val="-3"/>
          <w:sz w:val="24"/>
          <w:szCs w:val="24"/>
          <w:rPrChange w:id="439" w:author="Bruce Dosier" w:date="2016-05-31T12:21:00Z">
            <w:rPr>
              <w:rFonts w:ascii="CG Times" w:hAnsi="CG Times"/>
              <w:b/>
              <w:spacing w:val="-3"/>
              <w:sz w:val="24"/>
              <w:szCs w:val="24"/>
            </w:rPr>
          </w:rPrChange>
        </w:rPr>
        <w:t>FEE SCHEDULE</w:t>
      </w:r>
    </w:p>
    <w:p w:rsidR="002032FE" w:rsidRPr="000D5B7F" w:rsidRDefault="002032FE">
      <w:pPr>
        <w:tabs>
          <w:tab w:val="center" w:pos="4680"/>
        </w:tabs>
        <w:suppressAutoHyphens/>
        <w:jc w:val="both"/>
        <w:rPr>
          <w:spacing w:val="-3"/>
          <w:sz w:val="24"/>
          <w:szCs w:val="24"/>
          <w:rPrChange w:id="440" w:author="Bruce Dosier" w:date="2016-05-31T12:21:00Z">
            <w:rPr>
              <w:rFonts w:ascii="CG Times" w:hAnsi="CG Times"/>
              <w:spacing w:val="-3"/>
              <w:sz w:val="24"/>
              <w:szCs w:val="24"/>
            </w:rPr>
          </w:rPrChange>
        </w:rPr>
      </w:pPr>
      <w:r w:rsidRPr="000D5B7F">
        <w:rPr>
          <w:spacing w:val="-3"/>
          <w:sz w:val="24"/>
          <w:szCs w:val="24"/>
          <w:rPrChange w:id="441" w:author="Bruce Dosier" w:date="2016-05-31T12:21:00Z">
            <w:rPr>
              <w:rFonts w:ascii="CG Times" w:hAnsi="CG Times"/>
              <w:spacing w:val="-3"/>
              <w:sz w:val="24"/>
              <w:szCs w:val="24"/>
            </w:rPr>
          </w:rPrChange>
        </w:rPr>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2790"/>
      </w:tblGrid>
      <w:tr w:rsidR="002032FE" w:rsidRPr="000D5B7F" w:rsidTr="0098521D">
        <w:tc>
          <w:tcPr>
            <w:tcW w:w="4230" w:type="dxa"/>
            <w:shd w:val="clear" w:color="auto" w:fill="auto"/>
          </w:tcPr>
          <w:p w:rsidR="002032FE" w:rsidRPr="000D5B7F" w:rsidRDefault="002032FE" w:rsidP="0098521D">
            <w:pPr>
              <w:tabs>
                <w:tab w:val="center" w:pos="4680"/>
              </w:tabs>
              <w:suppressAutoHyphens/>
              <w:jc w:val="center"/>
              <w:rPr>
                <w:b/>
                <w:spacing w:val="-3"/>
                <w:sz w:val="24"/>
                <w:szCs w:val="24"/>
                <w:rPrChange w:id="442" w:author="Bruce Dosier" w:date="2016-05-31T12:21:00Z">
                  <w:rPr>
                    <w:rFonts w:ascii="CG Times" w:hAnsi="CG Times"/>
                    <w:b/>
                    <w:spacing w:val="-3"/>
                    <w:sz w:val="24"/>
                    <w:szCs w:val="24"/>
                  </w:rPr>
                </w:rPrChange>
              </w:rPr>
            </w:pPr>
            <w:r w:rsidRPr="000D5B7F">
              <w:rPr>
                <w:b/>
                <w:spacing w:val="-3"/>
                <w:sz w:val="24"/>
                <w:szCs w:val="24"/>
                <w:rPrChange w:id="443" w:author="Bruce Dosier" w:date="2016-05-31T12:21:00Z">
                  <w:rPr>
                    <w:rFonts w:ascii="CG Times" w:hAnsi="CG Times"/>
                    <w:b/>
                    <w:spacing w:val="-3"/>
                    <w:sz w:val="24"/>
                    <w:szCs w:val="24"/>
                  </w:rPr>
                </w:rPrChange>
              </w:rPr>
              <w:t>TASK</w:t>
            </w:r>
          </w:p>
        </w:tc>
        <w:tc>
          <w:tcPr>
            <w:tcW w:w="2790" w:type="dxa"/>
            <w:shd w:val="clear" w:color="auto" w:fill="auto"/>
          </w:tcPr>
          <w:p w:rsidR="00E7601B" w:rsidRPr="000D5B7F" w:rsidRDefault="002032FE" w:rsidP="0098521D">
            <w:pPr>
              <w:tabs>
                <w:tab w:val="center" w:pos="4680"/>
              </w:tabs>
              <w:suppressAutoHyphens/>
              <w:jc w:val="center"/>
              <w:rPr>
                <w:b/>
                <w:spacing w:val="-3"/>
                <w:sz w:val="24"/>
                <w:szCs w:val="24"/>
                <w:rPrChange w:id="444" w:author="Bruce Dosier" w:date="2016-05-31T12:21:00Z">
                  <w:rPr>
                    <w:rFonts w:ascii="CG Times" w:hAnsi="CG Times"/>
                    <w:b/>
                    <w:spacing w:val="-3"/>
                    <w:sz w:val="24"/>
                    <w:szCs w:val="24"/>
                  </w:rPr>
                </w:rPrChange>
              </w:rPr>
            </w:pPr>
            <w:r w:rsidRPr="000D5B7F">
              <w:rPr>
                <w:b/>
                <w:spacing w:val="-3"/>
                <w:sz w:val="24"/>
                <w:szCs w:val="24"/>
                <w:rPrChange w:id="445" w:author="Bruce Dosier" w:date="2016-05-31T12:21:00Z">
                  <w:rPr>
                    <w:rFonts w:ascii="CG Times" w:hAnsi="CG Times"/>
                    <w:b/>
                    <w:spacing w:val="-3"/>
                    <w:sz w:val="24"/>
                    <w:szCs w:val="24"/>
                  </w:rPr>
                </w:rPrChange>
              </w:rPr>
              <w:t>FEE/RATE</w:t>
            </w:r>
            <w:r w:rsidR="00E7601B" w:rsidRPr="000D5B7F">
              <w:rPr>
                <w:b/>
                <w:spacing w:val="-3"/>
                <w:sz w:val="24"/>
                <w:szCs w:val="24"/>
                <w:rPrChange w:id="446" w:author="Bruce Dosier" w:date="2016-05-31T12:21:00Z">
                  <w:rPr>
                    <w:rFonts w:ascii="CG Times" w:hAnsi="CG Times"/>
                    <w:b/>
                    <w:spacing w:val="-3"/>
                    <w:sz w:val="24"/>
                    <w:szCs w:val="24"/>
                  </w:rPr>
                </w:rPrChange>
              </w:rPr>
              <w:t xml:space="preserve"> </w:t>
            </w:r>
          </w:p>
          <w:p w:rsidR="002032FE" w:rsidRPr="000D5B7F" w:rsidRDefault="00E7601B" w:rsidP="0098521D">
            <w:pPr>
              <w:tabs>
                <w:tab w:val="center" w:pos="4680"/>
              </w:tabs>
              <w:suppressAutoHyphens/>
              <w:jc w:val="center"/>
              <w:rPr>
                <w:b/>
                <w:spacing w:val="-3"/>
                <w:sz w:val="24"/>
                <w:szCs w:val="24"/>
                <w:rPrChange w:id="447" w:author="Bruce Dosier" w:date="2016-05-31T12:21:00Z">
                  <w:rPr>
                    <w:rFonts w:ascii="CG Times" w:hAnsi="CG Times"/>
                    <w:b/>
                    <w:spacing w:val="-3"/>
                    <w:sz w:val="24"/>
                    <w:szCs w:val="24"/>
                  </w:rPr>
                </w:rPrChange>
              </w:rPr>
            </w:pPr>
            <w:r w:rsidRPr="000D5B7F">
              <w:rPr>
                <w:b/>
                <w:spacing w:val="-3"/>
                <w:sz w:val="24"/>
                <w:szCs w:val="24"/>
                <w:rPrChange w:id="448" w:author="Bruce Dosier" w:date="2016-05-31T12:21:00Z">
                  <w:rPr>
                    <w:rFonts w:ascii="CG Times" w:hAnsi="CG Times"/>
                    <w:b/>
                    <w:spacing w:val="-3"/>
                    <w:sz w:val="24"/>
                    <w:szCs w:val="24"/>
                  </w:rPr>
                </w:rPrChange>
              </w:rPr>
              <w:t>PER HOUR</w:t>
            </w:r>
          </w:p>
        </w:tc>
      </w:tr>
      <w:tr w:rsidR="002032FE" w:rsidRPr="000D5B7F" w:rsidTr="0098521D">
        <w:trPr>
          <w:trHeight w:val="260"/>
        </w:trPr>
        <w:tc>
          <w:tcPr>
            <w:tcW w:w="4230" w:type="dxa"/>
            <w:shd w:val="clear" w:color="auto" w:fill="auto"/>
          </w:tcPr>
          <w:p w:rsidR="002032FE" w:rsidRPr="000D5B7F" w:rsidRDefault="002032FE" w:rsidP="0098521D">
            <w:pPr>
              <w:tabs>
                <w:tab w:val="center" w:pos="4680"/>
              </w:tabs>
              <w:suppressAutoHyphens/>
              <w:jc w:val="both"/>
              <w:rPr>
                <w:spacing w:val="-3"/>
                <w:sz w:val="24"/>
                <w:szCs w:val="24"/>
                <w:rPrChange w:id="449" w:author="Bruce Dosier" w:date="2016-05-31T12:21:00Z">
                  <w:rPr>
                    <w:rFonts w:ascii="CG Times" w:hAnsi="CG Times"/>
                    <w:spacing w:val="-3"/>
                    <w:sz w:val="24"/>
                    <w:szCs w:val="24"/>
                  </w:rPr>
                </w:rPrChange>
              </w:rPr>
            </w:pPr>
            <w:r w:rsidRPr="000D5B7F">
              <w:rPr>
                <w:spacing w:val="-3"/>
                <w:sz w:val="24"/>
                <w:szCs w:val="24"/>
                <w:rPrChange w:id="450" w:author="Bruce Dosier" w:date="2016-05-31T12:21:00Z">
                  <w:rPr>
                    <w:rFonts w:ascii="CG Times" w:hAnsi="CG Times"/>
                    <w:spacing w:val="-3"/>
                    <w:sz w:val="24"/>
                    <w:szCs w:val="24"/>
                  </w:rPr>
                </w:rPrChange>
              </w:rPr>
              <w:lastRenderedPageBreak/>
              <w:t>Preliminary Title Report</w:t>
            </w:r>
          </w:p>
        </w:tc>
        <w:tc>
          <w:tcPr>
            <w:tcW w:w="2790" w:type="dxa"/>
            <w:shd w:val="clear" w:color="auto" w:fill="auto"/>
          </w:tcPr>
          <w:p w:rsidR="002032FE" w:rsidRPr="000D5B7F" w:rsidRDefault="002032FE" w:rsidP="0098521D">
            <w:pPr>
              <w:tabs>
                <w:tab w:val="center" w:pos="4680"/>
              </w:tabs>
              <w:suppressAutoHyphens/>
              <w:jc w:val="both"/>
              <w:rPr>
                <w:spacing w:val="-3"/>
                <w:sz w:val="24"/>
                <w:szCs w:val="24"/>
                <w:rPrChange w:id="451" w:author="Bruce Dosier" w:date="2016-05-31T12:21:00Z">
                  <w:rPr>
                    <w:rFonts w:ascii="CG Times" w:hAnsi="CG Times"/>
                    <w:spacing w:val="-3"/>
                    <w:sz w:val="24"/>
                    <w:szCs w:val="24"/>
                  </w:rPr>
                </w:rPrChange>
              </w:rPr>
            </w:pPr>
          </w:p>
        </w:tc>
      </w:tr>
      <w:tr w:rsidR="002032FE" w:rsidRPr="000D5B7F" w:rsidTr="0098521D">
        <w:tc>
          <w:tcPr>
            <w:tcW w:w="4230" w:type="dxa"/>
            <w:shd w:val="clear" w:color="auto" w:fill="auto"/>
          </w:tcPr>
          <w:p w:rsidR="002032FE" w:rsidRPr="000D5B7F" w:rsidRDefault="002032FE" w:rsidP="0098521D">
            <w:pPr>
              <w:tabs>
                <w:tab w:val="center" w:pos="4680"/>
              </w:tabs>
              <w:suppressAutoHyphens/>
              <w:jc w:val="both"/>
              <w:rPr>
                <w:spacing w:val="-3"/>
                <w:sz w:val="24"/>
                <w:szCs w:val="24"/>
                <w:rPrChange w:id="452" w:author="Bruce Dosier" w:date="2016-05-31T12:21:00Z">
                  <w:rPr>
                    <w:rFonts w:ascii="CG Times" w:hAnsi="CG Times"/>
                    <w:spacing w:val="-3"/>
                    <w:sz w:val="24"/>
                    <w:szCs w:val="24"/>
                  </w:rPr>
                </w:rPrChange>
              </w:rPr>
            </w:pPr>
            <w:r w:rsidRPr="000D5B7F">
              <w:rPr>
                <w:spacing w:val="-3"/>
                <w:sz w:val="24"/>
                <w:szCs w:val="24"/>
                <w:rPrChange w:id="453" w:author="Bruce Dosier" w:date="2016-05-31T12:21:00Z">
                  <w:rPr>
                    <w:rFonts w:ascii="CG Times" w:hAnsi="CG Times"/>
                    <w:spacing w:val="-3"/>
                    <w:sz w:val="24"/>
                    <w:szCs w:val="24"/>
                  </w:rPr>
                </w:rPrChange>
              </w:rPr>
              <w:t>Appraisal</w:t>
            </w:r>
            <w:r w:rsidR="00DE74A6" w:rsidRPr="000D5B7F">
              <w:rPr>
                <w:spacing w:val="-3"/>
                <w:sz w:val="24"/>
                <w:szCs w:val="24"/>
                <w:rPrChange w:id="454" w:author="Bruce Dosier" w:date="2016-05-31T12:21:00Z">
                  <w:rPr>
                    <w:rFonts w:ascii="CG Times" w:hAnsi="CG Times"/>
                    <w:spacing w:val="-3"/>
                    <w:sz w:val="24"/>
                    <w:szCs w:val="24"/>
                  </w:rPr>
                </w:rPrChange>
              </w:rPr>
              <w:t xml:space="preserve"> of Property</w:t>
            </w:r>
          </w:p>
        </w:tc>
        <w:tc>
          <w:tcPr>
            <w:tcW w:w="2790" w:type="dxa"/>
            <w:shd w:val="clear" w:color="auto" w:fill="auto"/>
          </w:tcPr>
          <w:p w:rsidR="002032FE" w:rsidRPr="000D5B7F" w:rsidRDefault="002032FE" w:rsidP="0098521D">
            <w:pPr>
              <w:tabs>
                <w:tab w:val="center" w:pos="4680"/>
              </w:tabs>
              <w:suppressAutoHyphens/>
              <w:jc w:val="both"/>
              <w:rPr>
                <w:spacing w:val="-3"/>
                <w:sz w:val="24"/>
                <w:szCs w:val="24"/>
                <w:rPrChange w:id="455" w:author="Bruce Dosier" w:date="2016-05-31T12:21:00Z">
                  <w:rPr>
                    <w:rFonts w:ascii="CG Times" w:hAnsi="CG Times"/>
                    <w:spacing w:val="-3"/>
                    <w:sz w:val="24"/>
                    <w:szCs w:val="24"/>
                  </w:rPr>
                </w:rPrChange>
              </w:rPr>
            </w:pPr>
          </w:p>
        </w:tc>
      </w:tr>
      <w:tr w:rsidR="002032FE" w:rsidRPr="000D5B7F" w:rsidTr="0098521D">
        <w:tc>
          <w:tcPr>
            <w:tcW w:w="4230" w:type="dxa"/>
            <w:shd w:val="clear" w:color="auto" w:fill="auto"/>
          </w:tcPr>
          <w:p w:rsidR="002032FE" w:rsidRPr="000D5B7F" w:rsidRDefault="00E7601B" w:rsidP="0098521D">
            <w:pPr>
              <w:tabs>
                <w:tab w:val="center" w:pos="4680"/>
              </w:tabs>
              <w:suppressAutoHyphens/>
              <w:jc w:val="both"/>
              <w:rPr>
                <w:spacing w:val="-3"/>
                <w:sz w:val="24"/>
                <w:szCs w:val="24"/>
                <w:rPrChange w:id="456" w:author="Bruce Dosier" w:date="2016-05-31T12:21:00Z">
                  <w:rPr>
                    <w:rFonts w:ascii="CG Times" w:hAnsi="CG Times"/>
                    <w:spacing w:val="-3"/>
                    <w:sz w:val="24"/>
                    <w:szCs w:val="24"/>
                  </w:rPr>
                </w:rPrChange>
              </w:rPr>
            </w:pPr>
            <w:r w:rsidRPr="000D5B7F">
              <w:rPr>
                <w:spacing w:val="-3"/>
                <w:sz w:val="24"/>
                <w:szCs w:val="24"/>
                <w:rPrChange w:id="457" w:author="Bruce Dosier" w:date="2016-05-31T12:21:00Z">
                  <w:rPr>
                    <w:rFonts w:ascii="CG Times" w:hAnsi="CG Times"/>
                    <w:spacing w:val="-3"/>
                    <w:sz w:val="24"/>
                    <w:szCs w:val="24"/>
                  </w:rPr>
                </w:rPrChange>
              </w:rPr>
              <w:t>Appraisal Review</w:t>
            </w:r>
          </w:p>
        </w:tc>
        <w:tc>
          <w:tcPr>
            <w:tcW w:w="2790" w:type="dxa"/>
            <w:shd w:val="clear" w:color="auto" w:fill="auto"/>
          </w:tcPr>
          <w:p w:rsidR="002032FE" w:rsidRPr="000D5B7F" w:rsidRDefault="002032FE" w:rsidP="0098521D">
            <w:pPr>
              <w:tabs>
                <w:tab w:val="center" w:pos="4680"/>
              </w:tabs>
              <w:suppressAutoHyphens/>
              <w:jc w:val="both"/>
              <w:rPr>
                <w:spacing w:val="-3"/>
                <w:sz w:val="24"/>
                <w:szCs w:val="24"/>
                <w:rPrChange w:id="458" w:author="Bruce Dosier" w:date="2016-05-31T12:21:00Z">
                  <w:rPr>
                    <w:rFonts w:ascii="CG Times" w:hAnsi="CG Times"/>
                    <w:spacing w:val="-3"/>
                    <w:sz w:val="24"/>
                    <w:szCs w:val="24"/>
                  </w:rPr>
                </w:rPrChange>
              </w:rPr>
            </w:pPr>
          </w:p>
        </w:tc>
      </w:tr>
      <w:tr w:rsidR="002032FE" w:rsidRPr="000D5B7F" w:rsidTr="0098521D">
        <w:tc>
          <w:tcPr>
            <w:tcW w:w="4230" w:type="dxa"/>
            <w:shd w:val="clear" w:color="auto" w:fill="auto"/>
          </w:tcPr>
          <w:p w:rsidR="002032FE" w:rsidRPr="000D5B7F" w:rsidRDefault="004F1013" w:rsidP="0098521D">
            <w:pPr>
              <w:tabs>
                <w:tab w:val="center" w:pos="4680"/>
              </w:tabs>
              <w:suppressAutoHyphens/>
              <w:jc w:val="both"/>
              <w:rPr>
                <w:spacing w:val="-3"/>
                <w:sz w:val="24"/>
                <w:szCs w:val="24"/>
                <w:rPrChange w:id="459" w:author="Bruce Dosier" w:date="2016-05-31T12:21:00Z">
                  <w:rPr>
                    <w:rFonts w:ascii="CG Times" w:hAnsi="CG Times"/>
                    <w:spacing w:val="-3"/>
                    <w:sz w:val="24"/>
                    <w:szCs w:val="24"/>
                  </w:rPr>
                </w:rPrChange>
              </w:rPr>
            </w:pPr>
            <w:r w:rsidRPr="000D5B7F">
              <w:rPr>
                <w:spacing w:val="-3"/>
                <w:sz w:val="24"/>
                <w:szCs w:val="24"/>
                <w:rPrChange w:id="460" w:author="Bruce Dosier" w:date="2016-05-31T12:21:00Z">
                  <w:rPr>
                    <w:rFonts w:ascii="CG Times" w:hAnsi="CG Times"/>
                    <w:spacing w:val="-3"/>
                    <w:sz w:val="24"/>
                    <w:szCs w:val="24"/>
                  </w:rPr>
                </w:rPrChange>
              </w:rPr>
              <w:t>Phase 1 Environmental Site Assessment</w:t>
            </w:r>
          </w:p>
        </w:tc>
        <w:tc>
          <w:tcPr>
            <w:tcW w:w="2790" w:type="dxa"/>
            <w:shd w:val="clear" w:color="auto" w:fill="auto"/>
          </w:tcPr>
          <w:p w:rsidR="002032FE" w:rsidRPr="000D5B7F" w:rsidRDefault="002032FE" w:rsidP="0098521D">
            <w:pPr>
              <w:tabs>
                <w:tab w:val="center" w:pos="4680"/>
              </w:tabs>
              <w:suppressAutoHyphens/>
              <w:jc w:val="both"/>
              <w:rPr>
                <w:spacing w:val="-3"/>
                <w:sz w:val="24"/>
                <w:szCs w:val="24"/>
                <w:rPrChange w:id="461" w:author="Bruce Dosier" w:date="2016-05-31T12:21:00Z">
                  <w:rPr>
                    <w:rFonts w:ascii="CG Times" w:hAnsi="CG Times"/>
                    <w:spacing w:val="-3"/>
                    <w:sz w:val="24"/>
                    <w:szCs w:val="24"/>
                  </w:rPr>
                </w:rPrChange>
              </w:rPr>
            </w:pPr>
          </w:p>
        </w:tc>
      </w:tr>
      <w:tr w:rsidR="002032FE" w:rsidRPr="000D5B7F" w:rsidTr="0098521D">
        <w:tc>
          <w:tcPr>
            <w:tcW w:w="4230" w:type="dxa"/>
            <w:shd w:val="clear" w:color="auto" w:fill="auto"/>
          </w:tcPr>
          <w:p w:rsidR="002032FE" w:rsidRPr="000D5B7F" w:rsidRDefault="004F1013" w:rsidP="0098521D">
            <w:pPr>
              <w:tabs>
                <w:tab w:val="center" w:pos="4680"/>
              </w:tabs>
              <w:suppressAutoHyphens/>
              <w:jc w:val="both"/>
              <w:rPr>
                <w:spacing w:val="-3"/>
                <w:sz w:val="24"/>
                <w:szCs w:val="24"/>
                <w:rPrChange w:id="462" w:author="Bruce Dosier" w:date="2016-05-31T12:21:00Z">
                  <w:rPr>
                    <w:rFonts w:ascii="CG Times" w:hAnsi="CG Times"/>
                    <w:spacing w:val="-3"/>
                    <w:sz w:val="24"/>
                    <w:szCs w:val="24"/>
                  </w:rPr>
                </w:rPrChange>
              </w:rPr>
            </w:pPr>
            <w:r w:rsidRPr="000D5B7F">
              <w:rPr>
                <w:spacing w:val="-3"/>
                <w:sz w:val="24"/>
                <w:szCs w:val="24"/>
                <w:rPrChange w:id="463" w:author="Bruce Dosier" w:date="2016-05-31T12:21:00Z">
                  <w:rPr>
                    <w:rFonts w:ascii="CG Times" w:hAnsi="CG Times"/>
                    <w:spacing w:val="-3"/>
                    <w:sz w:val="24"/>
                    <w:szCs w:val="24"/>
                  </w:rPr>
                </w:rPrChange>
              </w:rPr>
              <w:t>Phase 2 Environmental Site Assessment</w:t>
            </w:r>
          </w:p>
        </w:tc>
        <w:tc>
          <w:tcPr>
            <w:tcW w:w="2790" w:type="dxa"/>
            <w:shd w:val="clear" w:color="auto" w:fill="auto"/>
          </w:tcPr>
          <w:p w:rsidR="002032FE" w:rsidRPr="000D5B7F" w:rsidRDefault="002032FE" w:rsidP="0098521D">
            <w:pPr>
              <w:tabs>
                <w:tab w:val="center" w:pos="4680"/>
              </w:tabs>
              <w:suppressAutoHyphens/>
              <w:jc w:val="both"/>
              <w:rPr>
                <w:spacing w:val="-3"/>
                <w:sz w:val="24"/>
                <w:szCs w:val="24"/>
                <w:rPrChange w:id="464" w:author="Bruce Dosier" w:date="2016-05-31T12:21:00Z">
                  <w:rPr>
                    <w:rFonts w:ascii="CG Times" w:hAnsi="CG Times"/>
                    <w:spacing w:val="-3"/>
                    <w:sz w:val="24"/>
                    <w:szCs w:val="24"/>
                  </w:rPr>
                </w:rPrChange>
              </w:rPr>
            </w:pPr>
          </w:p>
        </w:tc>
      </w:tr>
      <w:tr w:rsidR="00C9330D" w:rsidRPr="000D5B7F" w:rsidTr="0098521D">
        <w:tc>
          <w:tcPr>
            <w:tcW w:w="4230" w:type="dxa"/>
            <w:shd w:val="clear" w:color="auto" w:fill="auto"/>
          </w:tcPr>
          <w:p w:rsidR="00C9330D" w:rsidRPr="000D5B7F" w:rsidRDefault="004F1013" w:rsidP="004F1013">
            <w:pPr>
              <w:tabs>
                <w:tab w:val="center" w:pos="4680"/>
              </w:tabs>
              <w:suppressAutoHyphens/>
              <w:jc w:val="both"/>
              <w:rPr>
                <w:spacing w:val="-3"/>
                <w:sz w:val="24"/>
                <w:szCs w:val="24"/>
                <w:rPrChange w:id="465" w:author="Bruce Dosier" w:date="2016-05-31T12:21:00Z">
                  <w:rPr>
                    <w:rFonts w:ascii="CG Times" w:hAnsi="CG Times"/>
                    <w:spacing w:val="-3"/>
                    <w:sz w:val="24"/>
                    <w:szCs w:val="24"/>
                  </w:rPr>
                </w:rPrChange>
              </w:rPr>
            </w:pPr>
            <w:r w:rsidRPr="000D5B7F">
              <w:rPr>
                <w:spacing w:val="-3"/>
                <w:sz w:val="24"/>
                <w:szCs w:val="24"/>
                <w:rPrChange w:id="466" w:author="Bruce Dosier" w:date="2016-05-31T12:21:00Z">
                  <w:rPr>
                    <w:rFonts w:ascii="CG Times" w:hAnsi="CG Times"/>
                    <w:spacing w:val="-3"/>
                    <w:sz w:val="24"/>
                    <w:szCs w:val="24"/>
                  </w:rPr>
                </w:rPrChange>
              </w:rPr>
              <w:t xml:space="preserve">Right-of-Way Agent - acquisitions </w:t>
            </w:r>
          </w:p>
        </w:tc>
        <w:tc>
          <w:tcPr>
            <w:tcW w:w="2790" w:type="dxa"/>
            <w:shd w:val="clear" w:color="auto" w:fill="auto"/>
          </w:tcPr>
          <w:p w:rsidR="00C9330D" w:rsidRPr="000D5B7F" w:rsidRDefault="00C9330D" w:rsidP="0098521D">
            <w:pPr>
              <w:tabs>
                <w:tab w:val="center" w:pos="4680"/>
              </w:tabs>
              <w:suppressAutoHyphens/>
              <w:jc w:val="both"/>
              <w:rPr>
                <w:spacing w:val="-3"/>
                <w:sz w:val="24"/>
                <w:szCs w:val="24"/>
                <w:rPrChange w:id="467" w:author="Bruce Dosier" w:date="2016-05-31T12:21:00Z">
                  <w:rPr>
                    <w:rFonts w:ascii="CG Times" w:hAnsi="CG Times"/>
                    <w:spacing w:val="-3"/>
                    <w:sz w:val="24"/>
                    <w:szCs w:val="24"/>
                  </w:rPr>
                </w:rPrChange>
              </w:rPr>
            </w:pPr>
          </w:p>
        </w:tc>
      </w:tr>
      <w:tr w:rsidR="00C9330D" w:rsidRPr="000D5B7F" w:rsidTr="0098521D">
        <w:tc>
          <w:tcPr>
            <w:tcW w:w="4230" w:type="dxa"/>
            <w:shd w:val="clear" w:color="auto" w:fill="auto"/>
          </w:tcPr>
          <w:p w:rsidR="00C9330D" w:rsidRPr="000D5B7F" w:rsidRDefault="004F1013" w:rsidP="0098521D">
            <w:pPr>
              <w:tabs>
                <w:tab w:val="center" w:pos="4680"/>
              </w:tabs>
              <w:suppressAutoHyphens/>
              <w:jc w:val="both"/>
              <w:rPr>
                <w:spacing w:val="-3"/>
                <w:sz w:val="24"/>
                <w:szCs w:val="24"/>
                <w:rPrChange w:id="468" w:author="Bruce Dosier" w:date="2016-05-31T12:21:00Z">
                  <w:rPr>
                    <w:rFonts w:ascii="CG Times" w:hAnsi="CG Times"/>
                    <w:spacing w:val="-3"/>
                    <w:sz w:val="24"/>
                    <w:szCs w:val="24"/>
                  </w:rPr>
                </w:rPrChange>
              </w:rPr>
            </w:pPr>
            <w:r w:rsidRPr="000D5B7F">
              <w:rPr>
                <w:spacing w:val="-3"/>
                <w:sz w:val="24"/>
                <w:szCs w:val="24"/>
                <w:rPrChange w:id="469" w:author="Bruce Dosier" w:date="2016-05-31T12:21:00Z">
                  <w:rPr>
                    <w:rFonts w:ascii="CG Times" w:hAnsi="CG Times"/>
                    <w:spacing w:val="-3"/>
                    <w:sz w:val="24"/>
                    <w:szCs w:val="24"/>
                  </w:rPr>
                </w:rPrChange>
              </w:rPr>
              <w:t>Project Management</w:t>
            </w:r>
          </w:p>
        </w:tc>
        <w:tc>
          <w:tcPr>
            <w:tcW w:w="2790" w:type="dxa"/>
            <w:shd w:val="clear" w:color="auto" w:fill="auto"/>
          </w:tcPr>
          <w:p w:rsidR="00C9330D" w:rsidRPr="000D5B7F" w:rsidRDefault="00C9330D" w:rsidP="0098521D">
            <w:pPr>
              <w:tabs>
                <w:tab w:val="center" w:pos="4680"/>
              </w:tabs>
              <w:suppressAutoHyphens/>
              <w:jc w:val="both"/>
              <w:rPr>
                <w:spacing w:val="-3"/>
                <w:sz w:val="24"/>
                <w:szCs w:val="24"/>
                <w:rPrChange w:id="470" w:author="Bruce Dosier" w:date="2016-05-31T12:21:00Z">
                  <w:rPr>
                    <w:rFonts w:ascii="CG Times" w:hAnsi="CG Times"/>
                    <w:spacing w:val="-3"/>
                    <w:sz w:val="24"/>
                    <w:szCs w:val="24"/>
                  </w:rPr>
                </w:rPrChange>
              </w:rPr>
            </w:pPr>
          </w:p>
        </w:tc>
      </w:tr>
    </w:tbl>
    <w:p w:rsidR="002032FE" w:rsidRPr="000D5B7F" w:rsidRDefault="002032FE" w:rsidP="00DE74A6">
      <w:pPr>
        <w:tabs>
          <w:tab w:val="center" w:pos="4680"/>
        </w:tabs>
        <w:suppressAutoHyphens/>
        <w:jc w:val="both"/>
        <w:rPr>
          <w:spacing w:val="-3"/>
          <w:sz w:val="24"/>
          <w:szCs w:val="24"/>
          <w:rPrChange w:id="471" w:author="Bruce Dosier" w:date="2016-05-31T12:21:00Z">
            <w:rPr>
              <w:rFonts w:ascii="CG Times" w:hAnsi="CG Times"/>
              <w:spacing w:val="-3"/>
              <w:sz w:val="24"/>
              <w:szCs w:val="24"/>
            </w:rPr>
          </w:rPrChange>
        </w:rPr>
      </w:pPr>
    </w:p>
    <w:p w:rsidR="00DE74A6" w:rsidRPr="000D5B7F" w:rsidRDefault="00DE74A6" w:rsidP="007E3927">
      <w:pPr>
        <w:tabs>
          <w:tab w:val="center" w:pos="4680"/>
        </w:tabs>
        <w:suppressAutoHyphens/>
        <w:jc w:val="both"/>
        <w:rPr>
          <w:spacing w:val="-3"/>
          <w:sz w:val="24"/>
          <w:szCs w:val="24"/>
          <w:rPrChange w:id="472" w:author="Bruce Dosier" w:date="2016-05-31T12:21:00Z">
            <w:rPr>
              <w:rFonts w:ascii="CG Times" w:hAnsi="CG Times"/>
              <w:spacing w:val="-3"/>
              <w:sz w:val="24"/>
              <w:szCs w:val="24"/>
            </w:rPr>
          </w:rPrChange>
        </w:rPr>
      </w:pPr>
      <w:r w:rsidRPr="000D5B7F">
        <w:rPr>
          <w:spacing w:val="-3"/>
          <w:sz w:val="24"/>
          <w:szCs w:val="24"/>
          <w:rPrChange w:id="473" w:author="Bruce Dosier" w:date="2016-05-31T12:21:00Z">
            <w:rPr>
              <w:rFonts w:ascii="CG Times" w:hAnsi="CG Times"/>
              <w:spacing w:val="-3"/>
              <w:sz w:val="24"/>
              <w:szCs w:val="24"/>
            </w:rPr>
          </w:rPrChange>
        </w:rPr>
        <w:t xml:space="preserve">The </w:t>
      </w:r>
      <w:r w:rsidR="00040A6D" w:rsidRPr="000D5B7F">
        <w:rPr>
          <w:spacing w:val="-3"/>
          <w:sz w:val="24"/>
          <w:szCs w:val="24"/>
          <w:rPrChange w:id="474" w:author="Bruce Dosier" w:date="2016-05-31T12:21:00Z">
            <w:rPr>
              <w:rFonts w:ascii="CG Times" w:hAnsi="CG Times"/>
              <w:spacing w:val="-3"/>
              <w:sz w:val="24"/>
              <w:szCs w:val="24"/>
            </w:rPr>
          </w:rPrChange>
        </w:rPr>
        <w:t>Consultant</w:t>
      </w:r>
      <w:r w:rsidRPr="000D5B7F">
        <w:rPr>
          <w:spacing w:val="-3"/>
          <w:sz w:val="24"/>
          <w:szCs w:val="24"/>
          <w:rPrChange w:id="475" w:author="Bruce Dosier" w:date="2016-05-31T12:21:00Z">
            <w:rPr>
              <w:rFonts w:ascii="CG Times" w:hAnsi="CG Times"/>
              <w:spacing w:val="-3"/>
              <w:sz w:val="24"/>
              <w:szCs w:val="24"/>
            </w:rPr>
          </w:rPrChange>
        </w:rPr>
        <w:t xml:space="preserve"> may attach a copy of their standard rate schedule to the</w:t>
      </w:r>
      <w:r w:rsidR="007E3927" w:rsidRPr="000D5B7F">
        <w:rPr>
          <w:spacing w:val="-3"/>
          <w:sz w:val="24"/>
          <w:szCs w:val="24"/>
          <w:rPrChange w:id="476" w:author="Bruce Dosier" w:date="2016-05-31T12:21:00Z">
            <w:rPr>
              <w:rFonts w:ascii="CG Times" w:hAnsi="CG Times"/>
              <w:spacing w:val="-3"/>
              <w:sz w:val="24"/>
              <w:szCs w:val="24"/>
            </w:rPr>
          </w:rPrChange>
        </w:rPr>
        <w:t>ir response.</w:t>
      </w:r>
      <w:r w:rsidRPr="000D5B7F">
        <w:rPr>
          <w:spacing w:val="-3"/>
          <w:sz w:val="24"/>
          <w:szCs w:val="24"/>
          <w:rPrChange w:id="477" w:author="Bruce Dosier" w:date="2016-05-31T12:21:00Z">
            <w:rPr>
              <w:rFonts w:ascii="CG Times" w:hAnsi="CG Times"/>
              <w:spacing w:val="-3"/>
              <w:sz w:val="24"/>
              <w:szCs w:val="24"/>
            </w:rPr>
          </w:rPrChange>
        </w:rPr>
        <w:t xml:space="preserve">  </w:t>
      </w:r>
      <w:r w:rsidR="00E45908" w:rsidRPr="000D5B7F">
        <w:rPr>
          <w:spacing w:val="-3"/>
          <w:sz w:val="24"/>
          <w:szCs w:val="24"/>
          <w:rPrChange w:id="478" w:author="Bruce Dosier" w:date="2016-05-31T12:21:00Z">
            <w:rPr>
              <w:rFonts w:ascii="CG Times" w:hAnsi="CG Times"/>
              <w:spacing w:val="-3"/>
              <w:sz w:val="24"/>
              <w:szCs w:val="24"/>
            </w:rPr>
          </w:rPrChange>
        </w:rPr>
        <w:t xml:space="preserve">Any change in the Fee/Rate per hour must be approved by the District’s General Manager or his/her designee in advance of work to be performed. </w:t>
      </w:r>
    </w:p>
    <w:p w:rsidR="001213CF" w:rsidRPr="000D5B7F" w:rsidRDefault="001213CF">
      <w:pPr>
        <w:tabs>
          <w:tab w:val="center" w:pos="4680"/>
        </w:tabs>
        <w:suppressAutoHyphens/>
        <w:jc w:val="both"/>
        <w:rPr>
          <w:spacing w:val="-3"/>
          <w:sz w:val="24"/>
          <w:szCs w:val="24"/>
          <w:rPrChange w:id="479" w:author="Bruce Dosier" w:date="2016-05-31T12:21:00Z">
            <w:rPr>
              <w:rFonts w:ascii="CG Times" w:hAnsi="CG Times"/>
              <w:spacing w:val="-3"/>
              <w:sz w:val="24"/>
              <w:szCs w:val="24"/>
            </w:rPr>
          </w:rPrChange>
        </w:rPr>
      </w:pPr>
    </w:p>
    <w:p w:rsidR="00281B19" w:rsidRPr="000D5B7F" w:rsidRDefault="009055F3" w:rsidP="00281B19">
      <w:pPr>
        <w:tabs>
          <w:tab w:val="center" w:pos="4680"/>
        </w:tabs>
        <w:suppressAutoHyphens/>
        <w:jc w:val="center"/>
        <w:rPr>
          <w:b/>
          <w:spacing w:val="-3"/>
          <w:sz w:val="24"/>
          <w:szCs w:val="24"/>
          <w:rPrChange w:id="480" w:author="Bruce Dosier" w:date="2016-05-31T12:21:00Z">
            <w:rPr>
              <w:rFonts w:ascii="CG Times" w:hAnsi="CG Times"/>
              <w:b/>
              <w:spacing w:val="-3"/>
              <w:sz w:val="24"/>
              <w:szCs w:val="24"/>
            </w:rPr>
          </w:rPrChange>
        </w:rPr>
      </w:pPr>
      <w:r w:rsidRPr="000D5B7F">
        <w:rPr>
          <w:b/>
          <w:spacing w:val="-3"/>
          <w:sz w:val="24"/>
          <w:szCs w:val="24"/>
          <w:rPrChange w:id="481" w:author="Bruce Dosier" w:date="2016-05-31T12:21:00Z">
            <w:rPr>
              <w:rFonts w:ascii="CG Times" w:hAnsi="CG Times"/>
              <w:b/>
              <w:spacing w:val="-3"/>
              <w:sz w:val="24"/>
              <w:szCs w:val="24"/>
            </w:rPr>
          </w:rPrChange>
        </w:rPr>
        <w:t>QUESTIONS</w:t>
      </w:r>
    </w:p>
    <w:p w:rsidR="00281B19" w:rsidRPr="000D5B7F" w:rsidRDefault="00281B19">
      <w:pPr>
        <w:tabs>
          <w:tab w:val="center" w:pos="4680"/>
        </w:tabs>
        <w:suppressAutoHyphens/>
        <w:jc w:val="both"/>
        <w:rPr>
          <w:spacing w:val="-3"/>
          <w:sz w:val="24"/>
          <w:szCs w:val="24"/>
          <w:rPrChange w:id="482" w:author="Bruce Dosier" w:date="2016-05-31T12:21:00Z">
            <w:rPr>
              <w:rFonts w:ascii="CG Times" w:hAnsi="CG Times"/>
              <w:spacing w:val="-3"/>
              <w:sz w:val="24"/>
              <w:szCs w:val="24"/>
            </w:rPr>
          </w:rPrChange>
        </w:rPr>
      </w:pPr>
    </w:p>
    <w:p w:rsidR="00281B19" w:rsidRPr="000D5B7F" w:rsidRDefault="00281B19">
      <w:pPr>
        <w:tabs>
          <w:tab w:val="center" w:pos="4680"/>
        </w:tabs>
        <w:suppressAutoHyphens/>
        <w:jc w:val="both"/>
        <w:rPr>
          <w:spacing w:val="-3"/>
          <w:sz w:val="24"/>
          <w:szCs w:val="24"/>
          <w:rPrChange w:id="483" w:author="Bruce Dosier" w:date="2016-05-31T12:21:00Z">
            <w:rPr>
              <w:rFonts w:ascii="CG Times" w:hAnsi="CG Times"/>
              <w:spacing w:val="-3"/>
              <w:sz w:val="24"/>
              <w:szCs w:val="24"/>
            </w:rPr>
          </w:rPrChange>
        </w:rPr>
      </w:pPr>
      <w:r w:rsidRPr="000D5B7F">
        <w:rPr>
          <w:spacing w:val="-3"/>
          <w:sz w:val="24"/>
          <w:szCs w:val="24"/>
          <w:rPrChange w:id="484" w:author="Bruce Dosier" w:date="2016-05-31T12:21:00Z">
            <w:rPr>
              <w:rFonts w:ascii="CG Times" w:hAnsi="CG Times"/>
              <w:spacing w:val="-3"/>
              <w:sz w:val="24"/>
              <w:szCs w:val="24"/>
            </w:rPr>
          </w:rPrChange>
        </w:rPr>
        <w:t xml:space="preserve">All questions concerning this </w:t>
      </w:r>
      <w:r w:rsidR="009055F3" w:rsidRPr="000D5B7F">
        <w:rPr>
          <w:spacing w:val="-3"/>
          <w:sz w:val="24"/>
          <w:szCs w:val="24"/>
          <w:rPrChange w:id="485" w:author="Bruce Dosier" w:date="2016-05-31T12:21:00Z">
            <w:rPr>
              <w:rFonts w:ascii="CG Times" w:hAnsi="CG Times"/>
              <w:spacing w:val="-3"/>
              <w:sz w:val="24"/>
              <w:szCs w:val="24"/>
            </w:rPr>
          </w:rPrChange>
        </w:rPr>
        <w:t>RFQ</w:t>
      </w:r>
      <w:r w:rsidRPr="000D5B7F">
        <w:rPr>
          <w:spacing w:val="-3"/>
          <w:sz w:val="24"/>
          <w:szCs w:val="24"/>
          <w:rPrChange w:id="486" w:author="Bruce Dosier" w:date="2016-05-31T12:21:00Z">
            <w:rPr>
              <w:rFonts w:ascii="CG Times" w:hAnsi="CG Times"/>
              <w:spacing w:val="-3"/>
              <w:sz w:val="24"/>
              <w:szCs w:val="24"/>
            </w:rPr>
          </w:rPrChange>
        </w:rPr>
        <w:t xml:space="preserve"> </w:t>
      </w:r>
      <w:r w:rsidR="009055F3" w:rsidRPr="000D5B7F">
        <w:rPr>
          <w:spacing w:val="-3"/>
          <w:sz w:val="24"/>
          <w:szCs w:val="24"/>
          <w:rPrChange w:id="487" w:author="Bruce Dosier" w:date="2016-05-31T12:21:00Z">
            <w:rPr>
              <w:rFonts w:ascii="CG Times" w:hAnsi="CG Times"/>
              <w:spacing w:val="-3"/>
              <w:sz w:val="24"/>
              <w:szCs w:val="24"/>
            </w:rPr>
          </w:rPrChange>
        </w:rPr>
        <w:t xml:space="preserve">and Scope of Work </w:t>
      </w:r>
      <w:r w:rsidRPr="000D5B7F">
        <w:rPr>
          <w:spacing w:val="-3"/>
          <w:sz w:val="24"/>
          <w:szCs w:val="24"/>
          <w:rPrChange w:id="488" w:author="Bruce Dosier" w:date="2016-05-31T12:21:00Z">
            <w:rPr>
              <w:rFonts w:ascii="CG Times" w:hAnsi="CG Times"/>
              <w:spacing w:val="-3"/>
              <w:sz w:val="24"/>
              <w:szCs w:val="24"/>
            </w:rPr>
          </w:rPrChange>
        </w:rPr>
        <w:t>are to be directed to Donald Jackson, Property Manager</w:t>
      </w:r>
      <w:r w:rsidR="006D3505" w:rsidRPr="000D5B7F">
        <w:rPr>
          <w:spacing w:val="-3"/>
          <w:sz w:val="24"/>
          <w:szCs w:val="24"/>
          <w:rPrChange w:id="489" w:author="Bruce Dosier" w:date="2016-05-31T12:21:00Z">
            <w:rPr>
              <w:rFonts w:ascii="CG Times" w:hAnsi="CG Times"/>
              <w:spacing w:val="-3"/>
              <w:sz w:val="24"/>
              <w:szCs w:val="24"/>
            </w:rPr>
          </w:rPrChange>
        </w:rPr>
        <w:t xml:space="preserve">, </w:t>
      </w:r>
      <w:r w:rsidRPr="000D5B7F">
        <w:rPr>
          <w:spacing w:val="-3"/>
          <w:sz w:val="24"/>
          <w:szCs w:val="24"/>
          <w:rPrChange w:id="490" w:author="Bruce Dosier" w:date="2016-05-31T12:21:00Z">
            <w:rPr>
              <w:rFonts w:ascii="CG Times" w:hAnsi="CG Times"/>
              <w:spacing w:val="-3"/>
              <w:sz w:val="24"/>
              <w:szCs w:val="24"/>
            </w:rPr>
          </w:rPrChange>
        </w:rPr>
        <w:t xml:space="preserve">at (714) 378-3265 or cell phone at (714) 308-4499 or by e-mail at </w:t>
      </w:r>
      <w:r w:rsidRPr="000D5B7F">
        <w:rPr>
          <w:spacing w:val="-3"/>
          <w:sz w:val="24"/>
          <w:szCs w:val="24"/>
          <w:rPrChange w:id="491" w:author="Bruce Dosier" w:date="2016-05-31T12:21:00Z">
            <w:rPr>
              <w:rFonts w:ascii="CG Times" w:hAnsi="CG Times"/>
              <w:spacing w:val="-3"/>
              <w:sz w:val="24"/>
              <w:szCs w:val="24"/>
            </w:rPr>
          </w:rPrChange>
        </w:rPr>
        <w:fldChar w:fldCharType="begin"/>
      </w:r>
      <w:r w:rsidRPr="000D5B7F">
        <w:rPr>
          <w:spacing w:val="-3"/>
          <w:sz w:val="24"/>
          <w:szCs w:val="24"/>
          <w:rPrChange w:id="492" w:author="Bruce Dosier" w:date="2016-05-31T12:21:00Z">
            <w:rPr>
              <w:rFonts w:ascii="CG Times" w:hAnsi="CG Times"/>
              <w:spacing w:val="-3"/>
              <w:sz w:val="24"/>
              <w:szCs w:val="24"/>
            </w:rPr>
          </w:rPrChange>
        </w:rPr>
        <w:instrText xml:space="preserve"> HYPERLINK "mailto:djackson@ocwd.com" </w:instrText>
      </w:r>
      <w:r w:rsidRPr="000D5B7F">
        <w:rPr>
          <w:spacing w:val="-3"/>
          <w:sz w:val="24"/>
          <w:szCs w:val="24"/>
          <w:rPrChange w:id="493" w:author="Bruce Dosier" w:date="2016-05-31T12:21:00Z">
            <w:rPr>
              <w:rFonts w:ascii="CG Times" w:hAnsi="CG Times"/>
              <w:spacing w:val="-3"/>
              <w:sz w:val="24"/>
              <w:szCs w:val="24"/>
            </w:rPr>
          </w:rPrChange>
        </w:rPr>
      </w:r>
      <w:r w:rsidRPr="000D5B7F">
        <w:rPr>
          <w:spacing w:val="-3"/>
          <w:sz w:val="24"/>
          <w:szCs w:val="24"/>
          <w:rPrChange w:id="494" w:author="Bruce Dosier" w:date="2016-05-31T12:21:00Z">
            <w:rPr>
              <w:rFonts w:ascii="CG Times" w:hAnsi="CG Times"/>
              <w:spacing w:val="-3"/>
              <w:sz w:val="24"/>
              <w:szCs w:val="24"/>
            </w:rPr>
          </w:rPrChange>
        </w:rPr>
        <w:fldChar w:fldCharType="separate"/>
      </w:r>
      <w:r w:rsidRPr="000D5B7F">
        <w:rPr>
          <w:rStyle w:val="Hyperlink"/>
          <w:spacing w:val="-3"/>
          <w:sz w:val="24"/>
          <w:szCs w:val="24"/>
          <w:rPrChange w:id="495" w:author="Bruce Dosier" w:date="2016-05-31T12:21:00Z">
            <w:rPr>
              <w:rStyle w:val="Hyperlink"/>
              <w:rFonts w:ascii="CG Times" w:hAnsi="CG Times"/>
              <w:spacing w:val="-3"/>
              <w:sz w:val="24"/>
              <w:szCs w:val="24"/>
            </w:rPr>
          </w:rPrChange>
        </w:rPr>
        <w:t>djackson@ocwd.com</w:t>
      </w:r>
      <w:r w:rsidRPr="000D5B7F">
        <w:rPr>
          <w:spacing w:val="-3"/>
          <w:sz w:val="24"/>
          <w:szCs w:val="24"/>
          <w:rPrChange w:id="496" w:author="Bruce Dosier" w:date="2016-05-31T12:21:00Z">
            <w:rPr>
              <w:rFonts w:ascii="CG Times" w:hAnsi="CG Times"/>
              <w:spacing w:val="-3"/>
              <w:sz w:val="24"/>
              <w:szCs w:val="24"/>
            </w:rPr>
          </w:rPrChange>
        </w:rPr>
        <w:fldChar w:fldCharType="end"/>
      </w:r>
      <w:r w:rsidRPr="000D5B7F">
        <w:rPr>
          <w:spacing w:val="-3"/>
          <w:sz w:val="24"/>
          <w:szCs w:val="24"/>
          <w:rPrChange w:id="497" w:author="Bruce Dosier" w:date="2016-05-31T12:21:00Z">
            <w:rPr>
              <w:rFonts w:ascii="CG Times" w:hAnsi="CG Times"/>
              <w:spacing w:val="-3"/>
              <w:sz w:val="24"/>
              <w:szCs w:val="24"/>
            </w:rPr>
          </w:rPrChange>
        </w:rPr>
        <w:t xml:space="preserve">.    </w:t>
      </w:r>
    </w:p>
    <w:p w:rsidR="00281B19" w:rsidRPr="000D5B7F" w:rsidRDefault="00281B19">
      <w:pPr>
        <w:tabs>
          <w:tab w:val="center" w:pos="4680"/>
        </w:tabs>
        <w:suppressAutoHyphens/>
        <w:jc w:val="both"/>
        <w:rPr>
          <w:b/>
          <w:spacing w:val="-3"/>
          <w:sz w:val="24"/>
          <w:szCs w:val="24"/>
          <w:rPrChange w:id="498" w:author="Bruce Dosier" w:date="2016-05-31T12:21:00Z">
            <w:rPr>
              <w:rFonts w:ascii="CG Times" w:hAnsi="CG Times"/>
              <w:b/>
              <w:spacing w:val="-3"/>
            </w:rPr>
          </w:rPrChange>
        </w:rPr>
      </w:pPr>
    </w:p>
    <w:p w:rsidR="007216D8" w:rsidRPr="000D5B7F" w:rsidRDefault="00281B19" w:rsidP="00816704">
      <w:pPr>
        <w:tabs>
          <w:tab w:val="center" w:pos="4680"/>
        </w:tabs>
        <w:suppressAutoHyphens/>
        <w:jc w:val="center"/>
        <w:rPr>
          <w:spacing w:val="-3"/>
          <w:sz w:val="24"/>
          <w:szCs w:val="24"/>
          <w:rPrChange w:id="499" w:author="Bruce Dosier" w:date="2016-05-31T12:21:00Z">
            <w:rPr>
              <w:spacing w:val="-3"/>
              <w:sz w:val="24"/>
              <w:szCs w:val="24"/>
            </w:rPr>
          </w:rPrChange>
        </w:rPr>
      </w:pPr>
      <w:r w:rsidRPr="000D5B7F">
        <w:rPr>
          <w:b/>
          <w:spacing w:val="-3"/>
          <w:sz w:val="24"/>
          <w:szCs w:val="24"/>
          <w:rPrChange w:id="500" w:author="Bruce Dosier" w:date="2016-05-31T12:21:00Z">
            <w:rPr>
              <w:rFonts w:ascii="CG Times" w:hAnsi="CG Times"/>
              <w:b/>
              <w:spacing w:val="-3"/>
            </w:rPr>
          </w:rPrChange>
        </w:rPr>
        <w:br w:type="page"/>
      </w:r>
      <w:r w:rsidR="007216D8" w:rsidRPr="000D5B7F">
        <w:rPr>
          <w:b/>
          <w:spacing w:val="-3"/>
          <w:sz w:val="24"/>
          <w:szCs w:val="24"/>
          <w:rPrChange w:id="501" w:author="Bruce Dosier" w:date="2016-05-31T12:21:00Z">
            <w:rPr>
              <w:b/>
              <w:spacing w:val="-3"/>
              <w:sz w:val="24"/>
              <w:szCs w:val="24"/>
            </w:rPr>
          </w:rPrChange>
        </w:rPr>
        <w:lastRenderedPageBreak/>
        <w:t>ORANGE COUNTY WATER DISTRICT</w:t>
      </w:r>
      <w:r w:rsidR="007216D8" w:rsidRPr="000D5B7F">
        <w:rPr>
          <w:spacing w:val="-3"/>
          <w:sz w:val="24"/>
          <w:szCs w:val="24"/>
          <w:rPrChange w:id="502" w:author="Bruce Dosier" w:date="2016-05-31T12:21:00Z">
            <w:rPr>
              <w:spacing w:val="-3"/>
              <w:sz w:val="24"/>
              <w:szCs w:val="24"/>
            </w:rPr>
          </w:rPrChange>
        </w:rPr>
        <w:fldChar w:fldCharType="begin"/>
      </w:r>
      <w:r w:rsidR="007216D8" w:rsidRPr="000D5B7F">
        <w:rPr>
          <w:spacing w:val="-3"/>
          <w:sz w:val="24"/>
          <w:szCs w:val="24"/>
          <w:rPrChange w:id="503" w:author="Bruce Dosier" w:date="2016-05-31T12:21:00Z">
            <w:rPr>
              <w:spacing w:val="-3"/>
              <w:sz w:val="24"/>
              <w:szCs w:val="24"/>
            </w:rPr>
          </w:rPrChange>
        </w:rPr>
        <w:instrText xml:space="preserve">PRIVATE </w:instrText>
      </w:r>
      <w:r w:rsidR="007216D8" w:rsidRPr="000D5B7F">
        <w:rPr>
          <w:spacing w:val="-3"/>
          <w:sz w:val="24"/>
          <w:szCs w:val="24"/>
          <w:rPrChange w:id="504" w:author="Bruce Dosier" w:date="2016-05-31T12:21:00Z">
            <w:rPr>
              <w:spacing w:val="-3"/>
              <w:sz w:val="24"/>
              <w:szCs w:val="24"/>
            </w:rPr>
          </w:rPrChange>
        </w:rPr>
      </w:r>
      <w:r w:rsidR="007216D8" w:rsidRPr="000D5B7F">
        <w:rPr>
          <w:spacing w:val="-3"/>
          <w:sz w:val="24"/>
          <w:szCs w:val="24"/>
          <w:rPrChange w:id="505" w:author="Bruce Dosier" w:date="2016-05-31T12:21:00Z">
            <w:rPr>
              <w:spacing w:val="-3"/>
              <w:sz w:val="24"/>
              <w:szCs w:val="24"/>
            </w:rPr>
          </w:rPrChange>
        </w:rPr>
        <w:fldChar w:fldCharType="end"/>
      </w:r>
    </w:p>
    <w:p w:rsidR="007216D8" w:rsidRPr="000D5B7F" w:rsidRDefault="007216D8">
      <w:pPr>
        <w:tabs>
          <w:tab w:val="left" w:pos="-720"/>
        </w:tabs>
        <w:suppressAutoHyphens/>
        <w:jc w:val="both"/>
        <w:rPr>
          <w:spacing w:val="-3"/>
          <w:sz w:val="24"/>
          <w:szCs w:val="24"/>
          <w:rPrChange w:id="506" w:author="Bruce Dosier" w:date="2016-05-31T12:21:00Z">
            <w:rPr>
              <w:spacing w:val="-3"/>
              <w:sz w:val="24"/>
              <w:szCs w:val="24"/>
            </w:rPr>
          </w:rPrChange>
        </w:rPr>
      </w:pPr>
    </w:p>
    <w:p w:rsidR="007216D8" w:rsidRPr="000D5B7F" w:rsidRDefault="007216D8">
      <w:pPr>
        <w:tabs>
          <w:tab w:val="center" w:pos="4680"/>
        </w:tabs>
        <w:suppressAutoHyphens/>
        <w:jc w:val="both"/>
        <w:rPr>
          <w:spacing w:val="-3"/>
          <w:sz w:val="24"/>
          <w:szCs w:val="24"/>
          <w:u w:val="single"/>
          <w:rPrChange w:id="507" w:author="Bruce Dosier" w:date="2016-05-31T12:21:00Z">
            <w:rPr>
              <w:spacing w:val="-3"/>
              <w:sz w:val="24"/>
              <w:szCs w:val="24"/>
              <w:u w:val="single"/>
            </w:rPr>
          </w:rPrChange>
        </w:rPr>
      </w:pPr>
      <w:r w:rsidRPr="000D5B7F">
        <w:rPr>
          <w:spacing w:val="-3"/>
          <w:sz w:val="24"/>
          <w:szCs w:val="24"/>
          <w:rPrChange w:id="508" w:author="Bruce Dosier" w:date="2016-05-31T12:21:00Z">
            <w:rPr>
              <w:spacing w:val="-3"/>
              <w:sz w:val="24"/>
              <w:szCs w:val="24"/>
            </w:rPr>
          </w:rPrChange>
        </w:rPr>
        <w:tab/>
      </w:r>
      <w:r w:rsidRPr="000D5B7F">
        <w:rPr>
          <w:spacing w:val="-3"/>
          <w:sz w:val="24"/>
          <w:szCs w:val="24"/>
          <w:u w:val="single"/>
          <w:rPrChange w:id="509" w:author="Bruce Dosier" w:date="2016-05-31T12:21:00Z">
            <w:rPr>
              <w:spacing w:val="-3"/>
              <w:sz w:val="24"/>
              <w:szCs w:val="24"/>
              <w:u w:val="single"/>
            </w:rPr>
          </w:rPrChange>
        </w:rPr>
        <w:t>MINIMUM APPRAISAL REQUIREMENTS</w:t>
      </w:r>
    </w:p>
    <w:p w:rsidR="007216D8" w:rsidRPr="000D5B7F" w:rsidRDefault="007216D8">
      <w:pPr>
        <w:tabs>
          <w:tab w:val="left" w:pos="-720"/>
        </w:tabs>
        <w:suppressAutoHyphens/>
        <w:jc w:val="both"/>
        <w:rPr>
          <w:spacing w:val="-3"/>
          <w:sz w:val="24"/>
          <w:szCs w:val="24"/>
          <w:u w:val="single"/>
          <w:rPrChange w:id="510" w:author="Bruce Dosier" w:date="2016-05-31T12:21:00Z">
            <w:rPr>
              <w:spacing w:val="-3"/>
              <w:sz w:val="24"/>
              <w:szCs w:val="24"/>
              <w:u w:val="single"/>
            </w:rPr>
          </w:rPrChange>
        </w:rPr>
      </w:pPr>
    </w:p>
    <w:p w:rsidR="007216D8" w:rsidRPr="000D5B7F" w:rsidRDefault="007216D8">
      <w:pPr>
        <w:tabs>
          <w:tab w:val="left" w:pos="-720"/>
        </w:tabs>
        <w:suppressAutoHyphens/>
        <w:jc w:val="both"/>
        <w:rPr>
          <w:spacing w:val="-3"/>
          <w:sz w:val="24"/>
          <w:szCs w:val="24"/>
          <w:rPrChange w:id="511" w:author="Bruce Dosier" w:date="2016-05-31T12:21:00Z">
            <w:rPr>
              <w:spacing w:val="-3"/>
              <w:sz w:val="24"/>
              <w:szCs w:val="24"/>
            </w:rPr>
          </w:rPrChange>
        </w:rPr>
      </w:pPr>
      <w:r w:rsidRPr="000D5B7F">
        <w:rPr>
          <w:spacing w:val="-3"/>
          <w:sz w:val="24"/>
          <w:szCs w:val="24"/>
          <w:u w:val="single"/>
          <w:rPrChange w:id="512" w:author="Bruce Dosier" w:date="2016-05-31T12:21:00Z">
            <w:rPr>
              <w:spacing w:val="-3"/>
              <w:sz w:val="24"/>
              <w:szCs w:val="24"/>
              <w:u w:val="single"/>
            </w:rPr>
          </w:rPrChange>
        </w:rPr>
        <w:t>GENERAL</w:t>
      </w:r>
    </w:p>
    <w:p w:rsidR="007216D8" w:rsidRPr="000D5B7F" w:rsidRDefault="007216D8">
      <w:pPr>
        <w:tabs>
          <w:tab w:val="left" w:pos="-720"/>
        </w:tabs>
        <w:suppressAutoHyphens/>
        <w:jc w:val="both"/>
        <w:rPr>
          <w:spacing w:val="-3"/>
          <w:sz w:val="24"/>
          <w:szCs w:val="24"/>
          <w:rPrChange w:id="513" w:author="Bruce Dosier" w:date="2016-05-31T12:21:00Z">
            <w:rPr>
              <w:spacing w:val="-3"/>
              <w:sz w:val="24"/>
              <w:szCs w:val="24"/>
            </w:rPr>
          </w:rPrChange>
        </w:rPr>
      </w:pPr>
    </w:p>
    <w:p w:rsidR="007216D8" w:rsidRPr="000D5B7F" w:rsidRDefault="007216D8">
      <w:pPr>
        <w:tabs>
          <w:tab w:val="left" w:pos="-720"/>
          <w:tab w:val="left" w:pos="0"/>
        </w:tabs>
        <w:suppressAutoHyphens/>
        <w:ind w:left="720" w:hanging="720"/>
        <w:jc w:val="both"/>
        <w:rPr>
          <w:spacing w:val="-3"/>
          <w:sz w:val="24"/>
          <w:szCs w:val="24"/>
          <w:rPrChange w:id="514" w:author="Bruce Dosier" w:date="2016-05-31T12:21:00Z">
            <w:rPr>
              <w:spacing w:val="-3"/>
              <w:sz w:val="24"/>
              <w:szCs w:val="24"/>
            </w:rPr>
          </w:rPrChange>
        </w:rPr>
      </w:pPr>
      <w:r w:rsidRPr="000D5B7F">
        <w:rPr>
          <w:spacing w:val="-3"/>
          <w:sz w:val="24"/>
          <w:szCs w:val="24"/>
          <w:rPrChange w:id="515" w:author="Bruce Dosier" w:date="2016-05-31T12:21:00Z">
            <w:rPr>
              <w:spacing w:val="-3"/>
              <w:sz w:val="24"/>
              <w:szCs w:val="24"/>
            </w:rPr>
          </w:rPrChange>
        </w:rPr>
        <w:tab/>
        <w:t>ASSUMPTIONS AND GENERALIZATIONS BY THE APPRAISER RELATING TO THE EXISTENCE OF UTILITIES, ACCESS AND AN ESTIMATED HIGHEST AND BEST USE WHICH DIFFERS FROM THE PRESENT USE, AND PRESENT ZONING ARE UNSATISFACTORY IN REPORTS TO BE SUBMITTED UNDER THIS CONTRACT.  These items must be confirmed or justified by patterns of growth and demand, trends as indicated in the area, city and neighborhood analysis.  As a minimum, the format of the appraisal report must comply with the appraisal requirements set forth in the attached pages.</w:t>
      </w:r>
    </w:p>
    <w:p w:rsidR="007216D8" w:rsidRPr="000D5B7F" w:rsidRDefault="007216D8">
      <w:pPr>
        <w:tabs>
          <w:tab w:val="left" w:pos="-720"/>
        </w:tabs>
        <w:suppressAutoHyphens/>
        <w:jc w:val="both"/>
        <w:rPr>
          <w:spacing w:val="-3"/>
          <w:sz w:val="24"/>
          <w:szCs w:val="24"/>
          <w:rPrChange w:id="516" w:author="Bruce Dosier" w:date="2016-05-31T12:21:00Z">
            <w:rPr>
              <w:spacing w:val="-3"/>
              <w:sz w:val="24"/>
              <w:szCs w:val="24"/>
            </w:rPr>
          </w:rPrChange>
        </w:rPr>
      </w:pPr>
    </w:p>
    <w:p w:rsidR="007216D8" w:rsidRPr="000D5B7F" w:rsidRDefault="007216D8">
      <w:pPr>
        <w:tabs>
          <w:tab w:val="left" w:pos="-720"/>
          <w:tab w:val="left" w:pos="0"/>
        </w:tabs>
        <w:suppressAutoHyphens/>
        <w:ind w:left="720" w:hanging="720"/>
        <w:jc w:val="both"/>
        <w:rPr>
          <w:spacing w:val="-3"/>
          <w:sz w:val="24"/>
          <w:szCs w:val="24"/>
          <w:rPrChange w:id="517" w:author="Bruce Dosier" w:date="2016-05-31T12:21:00Z">
            <w:rPr>
              <w:spacing w:val="-3"/>
              <w:sz w:val="24"/>
              <w:szCs w:val="24"/>
            </w:rPr>
          </w:rPrChange>
        </w:rPr>
      </w:pPr>
      <w:r w:rsidRPr="000D5B7F">
        <w:rPr>
          <w:spacing w:val="-3"/>
          <w:sz w:val="24"/>
          <w:szCs w:val="24"/>
          <w:rPrChange w:id="518" w:author="Bruce Dosier" w:date="2016-05-31T12:21:00Z">
            <w:rPr>
              <w:spacing w:val="-3"/>
              <w:sz w:val="24"/>
              <w:szCs w:val="24"/>
            </w:rPr>
          </w:rPrChange>
        </w:rPr>
        <w:tab/>
        <w:t xml:space="preserve">In the preparation of this report, the Appraiser shall follow uniform standards of professional appraisal practices, giving consideration to three approaches to value, namely:  The Cost </w:t>
      </w:r>
      <w:proofErr w:type="gramStart"/>
      <w:r w:rsidRPr="000D5B7F">
        <w:rPr>
          <w:spacing w:val="-3"/>
          <w:sz w:val="24"/>
          <w:szCs w:val="24"/>
          <w:rPrChange w:id="519" w:author="Bruce Dosier" w:date="2016-05-31T12:21:00Z">
            <w:rPr>
              <w:spacing w:val="-3"/>
              <w:sz w:val="24"/>
              <w:szCs w:val="24"/>
            </w:rPr>
          </w:rPrChange>
        </w:rPr>
        <w:t>Less</w:t>
      </w:r>
      <w:proofErr w:type="gramEnd"/>
      <w:r w:rsidRPr="000D5B7F">
        <w:rPr>
          <w:spacing w:val="-3"/>
          <w:sz w:val="24"/>
          <w:szCs w:val="24"/>
          <w:rPrChange w:id="520" w:author="Bruce Dosier" w:date="2016-05-31T12:21:00Z">
            <w:rPr>
              <w:spacing w:val="-3"/>
              <w:sz w:val="24"/>
              <w:szCs w:val="24"/>
            </w:rPr>
          </w:rPrChange>
        </w:rPr>
        <w:t xml:space="preserve"> Depreciation, the Income, and the Comparative (or Market) approaches, unless otherwise specified</w:t>
      </w:r>
      <w:r w:rsidR="00706A59" w:rsidRPr="000D5B7F">
        <w:rPr>
          <w:spacing w:val="-3"/>
          <w:sz w:val="24"/>
          <w:szCs w:val="24"/>
          <w:rPrChange w:id="521" w:author="Bruce Dosier" w:date="2016-05-31T12:21:00Z">
            <w:rPr>
              <w:spacing w:val="-3"/>
              <w:sz w:val="24"/>
              <w:szCs w:val="24"/>
            </w:rPr>
          </w:rPrChange>
        </w:rPr>
        <w:t xml:space="preserve"> and be licensed in the State of California</w:t>
      </w:r>
      <w:r w:rsidRPr="000D5B7F">
        <w:rPr>
          <w:spacing w:val="-3"/>
          <w:sz w:val="24"/>
          <w:szCs w:val="24"/>
          <w:rPrChange w:id="522" w:author="Bruce Dosier" w:date="2016-05-31T12:21:00Z">
            <w:rPr>
              <w:spacing w:val="-3"/>
              <w:sz w:val="24"/>
              <w:szCs w:val="24"/>
            </w:rPr>
          </w:rPrChange>
        </w:rPr>
        <w:t xml:space="preserve">.  </w:t>
      </w:r>
    </w:p>
    <w:p w:rsidR="007216D8" w:rsidRPr="000D5B7F" w:rsidRDefault="007216D8">
      <w:pPr>
        <w:tabs>
          <w:tab w:val="left" w:pos="-720"/>
        </w:tabs>
        <w:suppressAutoHyphens/>
        <w:jc w:val="both"/>
        <w:rPr>
          <w:spacing w:val="-3"/>
          <w:sz w:val="24"/>
          <w:szCs w:val="24"/>
          <w:rPrChange w:id="523" w:author="Bruce Dosier" w:date="2016-05-31T12:21:00Z">
            <w:rPr>
              <w:spacing w:val="-3"/>
              <w:sz w:val="24"/>
              <w:szCs w:val="24"/>
            </w:rPr>
          </w:rPrChange>
        </w:rPr>
      </w:pPr>
    </w:p>
    <w:p w:rsidR="007216D8" w:rsidRPr="000D5B7F" w:rsidRDefault="007216D8">
      <w:pPr>
        <w:tabs>
          <w:tab w:val="left" w:pos="-720"/>
          <w:tab w:val="left" w:pos="0"/>
        </w:tabs>
        <w:suppressAutoHyphens/>
        <w:ind w:left="720" w:hanging="720"/>
        <w:jc w:val="both"/>
        <w:rPr>
          <w:spacing w:val="-3"/>
          <w:sz w:val="24"/>
          <w:szCs w:val="24"/>
          <w:rPrChange w:id="524" w:author="Bruce Dosier" w:date="2016-05-31T12:21:00Z">
            <w:rPr>
              <w:spacing w:val="-3"/>
              <w:sz w:val="24"/>
              <w:szCs w:val="24"/>
            </w:rPr>
          </w:rPrChange>
        </w:rPr>
      </w:pPr>
      <w:r w:rsidRPr="000D5B7F">
        <w:rPr>
          <w:spacing w:val="-3"/>
          <w:sz w:val="24"/>
          <w:szCs w:val="24"/>
          <w:rPrChange w:id="525" w:author="Bruce Dosier" w:date="2016-05-31T12:21:00Z">
            <w:rPr>
              <w:spacing w:val="-3"/>
              <w:sz w:val="24"/>
              <w:szCs w:val="24"/>
            </w:rPr>
          </w:rPrChange>
        </w:rPr>
        <w:tab/>
        <w:t>Should certain approaches or requirements covered in these specifications not be applicable to the assignment, the contractual obligation can be fulfilled by identifying that approach or requirement together with a brief explanation of its omission. If necessary, supplementary specifications shall be furnished requiring additional data in the appraisal of highly specialized properties or under other unusual circumstances.</w:t>
      </w:r>
    </w:p>
    <w:p w:rsidR="007216D8" w:rsidRPr="000D5B7F" w:rsidRDefault="007216D8">
      <w:pPr>
        <w:tabs>
          <w:tab w:val="left" w:pos="-720"/>
        </w:tabs>
        <w:suppressAutoHyphens/>
        <w:jc w:val="both"/>
        <w:rPr>
          <w:spacing w:val="-3"/>
          <w:sz w:val="24"/>
          <w:szCs w:val="24"/>
          <w:rPrChange w:id="526"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27" w:author="Bruce Dosier" w:date="2016-05-31T12:21:00Z">
            <w:rPr>
              <w:spacing w:val="-3"/>
              <w:sz w:val="24"/>
              <w:szCs w:val="24"/>
            </w:rPr>
          </w:rPrChange>
        </w:rPr>
      </w:pPr>
      <w:r w:rsidRPr="000D5B7F">
        <w:rPr>
          <w:spacing w:val="-3"/>
          <w:sz w:val="24"/>
          <w:szCs w:val="24"/>
          <w:u w:val="single"/>
          <w:rPrChange w:id="528" w:author="Bruce Dosier" w:date="2016-05-31T12:21:00Z">
            <w:rPr>
              <w:spacing w:val="-3"/>
              <w:sz w:val="24"/>
              <w:szCs w:val="24"/>
              <w:u w:val="single"/>
            </w:rPr>
          </w:rPrChange>
        </w:rPr>
        <w:t>FORMAT</w:t>
      </w:r>
    </w:p>
    <w:p w:rsidR="007216D8" w:rsidRPr="000D5B7F" w:rsidRDefault="007216D8">
      <w:pPr>
        <w:tabs>
          <w:tab w:val="left" w:pos="-720"/>
        </w:tabs>
        <w:suppressAutoHyphens/>
        <w:jc w:val="both"/>
        <w:rPr>
          <w:spacing w:val="-3"/>
          <w:sz w:val="24"/>
          <w:szCs w:val="24"/>
          <w:rPrChange w:id="529" w:author="Bruce Dosier" w:date="2016-05-31T12:21:00Z">
            <w:rPr>
              <w:spacing w:val="-3"/>
              <w:sz w:val="24"/>
              <w:szCs w:val="24"/>
            </w:rPr>
          </w:rPrChange>
        </w:rPr>
      </w:pPr>
    </w:p>
    <w:p w:rsidR="007216D8" w:rsidRPr="000D5B7F" w:rsidRDefault="007216D8">
      <w:pPr>
        <w:tabs>
          <w:tab w:val="left" w:pos="-720"/>
          <w:tab w:val="left" w:pos="0"/>
        </w:tabs>
        <w:suppressAutoHyphens/>
        <w:ind w:left="720" w:hanging="720"/>
        <w:jc w:val="both"/>
        <w:rPr>
          <w:spacing w:val="-3"/>
          <w:sz w:val="24"/>
          <w:szCs w:val="24"/>
          <w:rPrChange w:id="530" w:author="Bruce Dosier" w:date="2016-05-31T12:21:00Z">
            <w:rPr>
              <w:spacing w:val="-3"/>
              <w:sz w:val="24"/>
              <w:szCs w:val="24"/>
            </w:rPr>
          </w:rPrChange>
        </w:rPr>
      </w:pPr>
      <w:r w:rsidRPr="000D5B7F">
        <w:rPr>
          <w:spacing w:val="-3"/>
          <w:sz w:val="24"/>
          <w:szCs w:val="24"/>
          <w:rPrChange w:id="531" w:author="Bruce Dosier" w:date="2016-05-31T12:21:00Z">
            <w:rPr>
              <w:spacing w:val="-3"/>
              <w:sz w:val="24"/>
              <w:szCs w:val="24"/>
            </w:rPr>
          </w:rPrChange>
        </w:rPr>
        <w:tab/>
        <w:t>The report shall be bound on the left margin, in book fashion, in a durable cover, with an identification of the property on the face thereof.  The paper used shall be a 20 bond grade or better, 8 ½” x 11.”  All pages shall be numbered consecutively, including all exhibits, and each important heading shall be shown in the table of contents with reference to page number.  Tabbed dividers segregating the major sections of the report are desirable.</w:t>
      </w:r>
    </w:p>
    <w:p w:rsidR="007216D8" w:rsidRPr="000D5B7F" w:rsidRDefault="007216D8">
      <w:pPr>
        <w:tabs>
          <w:tab w:val="left" w:pos="-720"/>
        </w:tabs>
        <w:suppressAutoHyphens/>
        <w:jc w:val="both"/>
        <w:rPr>
          <w:spacing w:val="-3"/>
          <w:sz w:val="24"/>
          <w:szCs w:val="24"/>
          <w:rPrChange w:id="532"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33" w:author="Bruce Dosier" w:date="2016-05-31T12:21:00Z">
            <w:rPr>
              <w:spacing w:val="-3"/>
              <w:sz w:val="24"/>
              <w:szCs w:val="24"/>
            </w:rPr>
          </w:rPrChange>
        </w:rPr>
      </w:pPr>
      <w:r w:rsidRPr="000D5B7F">
        <w:rPr>
          <w:spacing w:val="-3"/>
          <w:sz w:val="24"/>
          <w:szCs w:val="24"/>
          <w:u w:val="single"/>
          <w:rPrChange w:id="534" w:author="Bruce Dosier" w:date="2016-05-31T12:21:00Z">
            <w:rPr>
              <w:spacing w:val="-3"/>
              <w:sz w:val="24"/>
              <w:szCs w:val="24"/>
              <w:u w:val="single"/>
            </w:rPr>
          </w:rPrChange>
        </w:rPr>
        <w:t>CONTENTS OF APPRAISAL REPORT</w:t>
      </w:r>
    </w:p>
    <w:p w:rsidR="007216D8" w:rsidRPr="000D5B7F" w:rsidRDefault="007216D8">
      <w:pPr>
        <w:tabs>
          <w:tab w:val="left" w:pos="-720"/>
        </w:tabs>
        <w:suppressAutoHyphens/>
        <w:jc w:val="both"/>
        <w:rPr>
          <w:spacing w:val="-3"/>
          <w:sz w:val="24"/>
          <w:szCs w:val="24"/>
          <w:rPrChange w:id="535" w:author="Bruce Dosier" w:date="2016-05-31T12:21:00Z">
            <w:rPr>
              <w:spacing w:val="-3"/>
              <w:sz w:val="24"/>
              <w:szCs w:val="24"/>
            </w:rPr>
          </w:rPrChange>
        </w:rPr>
      </w:pPr>
    </w:p>
    <w:p w:rsidR="007216D8" w:rsidRPr="000D5B7F" w:rsidRDefault="007216D8">
      <w:pPr>
        <w:tabs>
          <w:tab w:val="left" w:pos="-720"/>
          <w:tab w:val="left" w:pos="0"/>
        </w:tabs>
        <w:suppressAutoHyphens/>
        <w:ind w:left="720" w:hanging="720"/>
        <w:jc w:val="both"/>
        <w:rPr>
          <w:spacing w:val="-3"/>
          <w:sz w:val="24"/>
          <w:szCs w:val="24"/>
          <w:rPrChange w:id="536" w:author="Bruce Dosier" w:date="2016-05-31T12:21:00Z">
            <w:rPr>
              <w:spacing w:val="-3"/>
              <w:sz w:val="24"/>
              <w:szCs w:val="24"/>
            </w:rPr>
          </w:rPrChange>
        </w:rPr>
      </w:pPr>
      <w:r w:rsidRPr="000D5B7F">
        <w:rPr>
          <w:spacing w:val="-3"/>
          <w:sz w:val="24"/>
          <w:szCs w:val="24"/>
          <w:rPrChange w:id="537" w:author="Bruce Dosier" w:date="2016-05-31T12:21:00Z">
            <w:rPr>
              <w:spacing w:val="-3"/>
              <w:sz w:val="24"/>
              <w:szCs w:val="24"/>
            </w:rPr>
          </w:rPrChange>
        </w:rPr>
        <w:tab/>
        <w:t>1.</w:t>
      </w:r>
      <w:r w:rsidRPr="000D5B7F">
        <w:rPr>
          <w:spacing w:val="-3"/>
          <w:sz w:val="24"/>
          <w:szCs w:val="24"/>
          <w:rPrChange w:id="538" w:author="Bruce Dosier" w:date="2016-05-31T12:21:00Z">
            <w:rPr>
              <w:spacing w:val="-3"/>
              <w:sz w:val="24"/>
              <w:szCs w:val="24"/>
            </w:rPr>
          </w:rPrChange>
        </w:rPr>
        <w:tab/>
      </w:r>
      <w:r w:rsidRPr="000D5B7F">
        <w:rPr>
          <w:spacing w:val="-3"/>
          <w:sz w:val="24"/>
          <w:szCs w:val="24"/>
          <w:u w:val="single"/>
          <w:rPrChange w:id="539" w:author="Bruce Dosier" w:date="2016-05-31T12:21:00Z">
            <w:rPr>
              <w:spacing w:val="-3"/>
              <w:sz w:val="24"/>
              <w:szCs w:val="24"/>
              <w:u w:val="single"/>
            </w:rPr>
          </w:rPrChange>
        </w:rPr>
        <w:t>Title Page</w:t>
      </w:r>
    </w:p>
    <w:p w:rsidR="007216D8" w:rsidRPr="000D5B7F" w:rsidRDefault="007216D8">
      <w:pPr>
        <w:tabs>
          <w:tab w:val="left" w:pos="-720"/>
          <w:tab w:val="left" w:pos="0"/>
          <w:tab w:val="left" w:pos="720"/>
        </w:tabs>
        <w:suppressAutoHyphens/>
        <w:ind w:left="1440" w:hanging="1440"/>
        <w:jc w:val="both"/>
        <w:rPr>
          <w:spacing w:val="-3"/>
          <w:sz w:val="24"/>
          <w:szCs w:val="24"/>
          <w:rPrChange w:id="540"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541" w:author="Bruce Dosier" w:date="2016-05-31T12:21:00Z">
            <w:rPr>
              <w:spacing w:val="-3"/>
              <w:sz w:val="24"/>
              <w:szCs w:val="24"/>
            </w:rPr>
          </w:rPrChange>
        </w:rPr>
      </w:pPr>
      <w:r w:rsidRPr="000D5B7F">
        <w:rPr>
          <w:spacing w:val="-3"/>
          <w:sz w:val="24"/>
          <w:szCs w:val="24"/>
          <w:rPrChange w:id="542" w:author="Bruce Dosier" w:date="2016-05-31T12:21:00Z">
            <w:rPr>
              <w:spacing w:val="-3"/>
              <w:sz w:val="24"/>
              <w:szCs w:val="24"/>
            </w:rPr>
          </w:rPrChange>
        </w:rPr>
        <w:tab/>
        <w:t>2.</w:t>
      </w:r>
      <w:r w:rsidRPr="000D5B7F">
        <w:rPr>
          <w:spacing w:val="-3"/>
          <w:sz w:val="24"/>
          <w:szCs w:val="24"/>
          <w:rPrChange w:id="543" w:author="Bruce Dosier" w:date="2016-05-31T12:21:00Z">
            <w:rPr>
              <w:spacing w:val="-3"/>
              <w:sz w:val="24"/>
              <w:szCs w:val="24"/>
            </w:rPr>
          </w:rPrChange>
        </w:rPr>
        <w:tab/>
      </w:r>
      <w:r w:rsidRPr="000D5B7F">
        <w:rPr>
          <w:spacing w:val="-3"/>
          <w:sz w:val="24"/>
          <w:szCs w:val="24"/>
          <w:u w:val="single"/>
          <w:rPrChange w:id="544" w:author="Bruce Dosier" w:date="2016-05-31T12:21:00Z">
            <w:rPr>
              <w:spacing w:val="-3"/>
              <w:sz w:val="24"/>
              <w:szCs w:val="24"/>
              <w:u w:val="single"/>
            </w:rPr>
          </w:rPrChange>
        </w:rPr>
        <w:t>Table of Contents</w:t>
      </w:r>
    </w:p>
    <w:p w:rsidR="007216D8" w:rsidRPr="000D5B7F" w:rsidRDefault="007216D8">
      <w:pPr>
        <w:tabs>
          <w:tab w:val="left" w:pos="-720"/>
        </w:tabs>
        <w:suppressAutoHyphens/>
        <w:jc w:val="both"/>
        <w:rPr>
          <w:spacing w:val="-3"/>
          <w:sz w:val="24"/>
          <w:szCs w:val="24"/>
          <w:rPrChange w:id="545"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46" w:author="Bruce Dosier" w:date="2016-05-31T12:21:00Z">
            <w:rPr>
              <w:spacing w:val="-3"/>
              <w:sz w:val="24"/>
              <w:szCs w:val="24"/>
            </w:rPr>
          </w:rPrChange>
        </w:rPr>
      </w:pPr>
      <w:r w:rsidRPr="000D5B7F">
        <w:rPr>
          <w:spacing w:val="-3"/>
          <w:sz w:val="24"/>
          <w:szCs w:val="24"/>
          <w:rPrChange w:id="547" w:author="Bruce Dosier" w:date="2016-05-31T12:21:00Z">
            <w:rPr>
              <w:spacing w:val="-3"/>
              <w:sz w:val="24"/>
              <w:szCs w:val="24"/>
            </w:rPr>
          </w:rPrChange>
        </w:rPr>
        <w:tab/>
        <w:t>3.</w:t>
      </w:r>
      <w:r w:rsidRPr="000D5B7F">
        <w:rPr>
          <w:spacing w:val="-3"/>
          <w:sz w:val="24"/>
          <w:szCs w:val="24"/>
          <w:rPrChange w:id="548" w:author="Bruce Dosier" w:date="2016-05-31T12:21:00Z">
            <w:rPr>
              <w:spacing w:val="-3"/>
              <w:sz w:val="24"/>
              <w:szCs w:val="24"/>
            </w:rPr>
          </w:rPrChange>
        </w:rPr>
        <w:tab/>
      </w:r>
      <w:r w:rsidRPr="000D5B7F">
        <w:rPr>
          <w:spacing w:val="-3"/>
          <w:sz w:val="24"/>
          <w:szCs w:val="24"/>
          <w:u w:val="single"/>
          <w:rPrChange w:id="549" w:author="Bruce Dosier" w:date="2016-05-31T12:21:00Z">
            <w:rPr>
              <w:spacing w:val="-3"/>
              <w:sz w:val="24"/>
              <w:szCs w:val="24"/>
              <w:u w:val="single"/>
            </w:rPr>
          </w:rPrChange>
        </w:rPr>
        <w:t>Letter of Transmittal</w:t>
      </w:r>
    </w:p>
    <w:p w:rsidR="007216D8" w:rsidRPr="000D5B7F" w:rsidRDefault="007216D8">
      <w:pPr>
        <w:tabs>
          <w:tab w:val="left" w:pos="-720"/>
        </w:tabs>
        <w:suppressAutoHyphens/>
        <w:jc w:val="both"/>
        <w:rPr>
          <w:spacing w:val="-3"/>
          <w:sz w:val="24"/>
          <w:szCs w:val="24"/>
          <w:rPrChange w:id="550"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51" w:author="Bruce Dosier" w:date="2016-05-31T12:21:00Z">
            <w:rPr>
              <w:spacing w:val="-3"/>
              <w:sz w:val="24"/>
              <w:szCs w:val="24"/>
            </w:rPr>
          </w:rPrChange>
        </w:rPr>
      </w:pPr>
      <w:r w:rsidRPr="000D5B7F">
        <w:rPr>
          <w:spacing w:val="-3"/>
          <w:sz w:val="24"/>
          <w:szCs w:val="24"/>
          <w:rPrChange w:id="552" w:author="Bruce Dosier" w:date="2016-05-31T12:21:00Z">
            <w:rPr>
              <w:spacing w:val="-3"/>
              <w:sz w:val="24"/>
              <w:szCs w:val="24"/>
            </w:rPr>
          </w:rPrChange>
        </w:rPr>
        <w:tab/>
        <w:t>4.</w:t>
      </w:r>
      <w:r w:rsidRPr="000D5B7F">
        <w:rPr>
          <w:spacing w:val="-3"/>
          <w:sz w:val="24"/>
          <w:szCs w:val="24"/>
          <w:rPrChange w:id="553" w:author="Bruce Dosier" w:date="2016-05-31T12:21:00Z">
            <w:rPr>
              <w:spacing w:val="-3"/>
              <w:sz w:val="24"/>
              <w:szCs w:val="24"/>
            </w:rPr>
          </w:rPrChange>
        </w:rPr>
        <w:tab/>
      </w:r>
      <w:r w:rsidRPr="000D5B7F">
        <w:rPr>
          <w:spacing w:val="-3"/>
          <w:sz w:val="24"/>
          <w:szCs w:val="24"/>
          <w:u w:val="single"/>
          <w:rPrChange w:id="554" w:author="Bruce Dosier" w:date="2016-05-31T12:21:00Z">
            <w:rPr>
              <w:spacing w:val="-3"/>
              <w:sz w:val="24"/>
              <w:szCs w:val="24"/>
              <w:u w:val="single"/>
            </w:rPr>
          </w:rPrChange>
        </w:rPr>
        <w:t>Photographs</w:t>
      </w:r>
    </w:p>
    <w:p w:rsidR="007216D8" w:rsidRPr="000D5B7F" w:rsidRDefault="007216D8">
      <w:pPr>
        <w:tabs>
          <w:tab w:val="left" w:pos="-720"/>
        </w:tabs>
        <w:suppressAutoHyphens/>
        <w:jc w:val="both"/>
        <w:rPr>
          <w:spacing w:val="-3"/>
          <w:sz w:val="24"/>
          <w:szCs w:val="24"/>
          <w:rPrChange w:id="555"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56" w:author="Bruce Dosier" w:date="2016-05-31T12:21:00Z">
            <w:rPr>
              <w:spacing w:val="-3"/>
              <w:sz w:val="24"/>
              <w:szCs w:val="24"/>
            </w:rPr>
          </w:rPrChange>
        </w:rPr>
      </w:pPr>
      <w:r w:rsidRPr="000D5B7F">
        <w:rPr>
          <w:spacing w:val="-3"/>
          <w:sz w:val="24"/>
          <w:szCs w:val="24"/>
          <w:rPrChange w:id="557" w:author="Bruce Dosier" w:date="2016-05-31T12:21:00Z">
            <w:rPr>
              <w:spacing w:val="-3"/>
              <w:sz w:val="24"/>
              <w:szCs w:val="24"/>
            </w:rPr>
          </w:rPrChange>
        </w:rPr>
        <w:lastRenderedPageBreak/>
        <w:t>MINIMUM APPRAISAL REQUIREMENTS</w:t>
      </w:r>
    </w:p>
    <w:p w:rsidR="007216D8" w:rsidRPr="000D5B7F" w:rsidRDefault="007216D8">
      <w:pPr>
        <w:tabs>
          <w:tab w:val="left" w:pos="-720"/>
        </w:tabs>
        <w:suppressAutoHyphens/>
        <w:jc w:val="both"/>
        <w:rPr>
          <w:spacing w:val="-3"/>
          <w:sz w:val="24"/>
          <w:szCs w:val="24"/>
          <w:rPrChange w:id="558" w:author="Bruce Dosier" w:date="2016-05-31T12:21:00Z">
            <w:rPr>
              <w:spacing w:val="-3"/>
              <w:sz w:val="24"/>
              <w:szCs w:val="24"/>
            </w:rPr>
          </w:rPrChange>
        </w:rPr>
      </w:pPr>
    </w:p>
    <w:p w:rsidR="00C459AD" w:rsidRPr="000D5B7F" w:rsidRDefault="00C459AD">
      <w:pPr>
        <w:tabs>
          <w:tab w:val="left" w:pos="-720"/>
        </w:tabs>
        <w:suppressAutoHyphens/>
        <w:jc w:val="both"/>
        <w:rPr>
          <w:spacing w:val="-3"/>
          <w:sz w:val="24"/>
          <w:szCs w:val="24"/>
          <w:rPrChange w:id="559"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60" w:author="Bruce Dosier" w:date="2016-05-31T12:21:00Z">
            <w:rPr>
              <w:spacing w:val="-3"/>
              <w:sz w:val="24"/>
              <w:szCs w:val="24"/>
            </w:rPr>
          </w:rPrChange>
        </w:rPr>
      </w:pPr>
      <w:r w:rsidRPr="000D5B7F">
        <w:rPr>
          <w:spacing w:val="-3"/>
          <w:sz w:val="24"/>
          <w:szCs w:val="24"/>
          <w:rPrChange w:id="561" w:author="Bruce Dosier" w:date="2016-05-31T12:21:00Z">
            <w:rPr>
              <w:spacing w:val="-3"/>
              <w:sz w:val="24"/>
              <w:szCs w:val="24"/>
            </w:rPr>
          </w:rPrChange>
        </w:rPr>
        <w:tab/>
        <w:t>5.</w:t>
      </w:r>
      <w:r w:rsidRPr="000D5B7F">
        <w:rPr>
          <w:spacing w:val="-3"/>
          <w:sz w:val="24"/>
          <w:szCs w:val="24"/>
          <w:rPrChange w:id="562" w:author="Bruce Dosier" w:date="2016-05-31T12:21:00Z">
            <w:rPr>
              <w:spacing w:val="-3"/>
              <w:sz w:val="24"/>
              <w:szCs w:val="24"/>
            </w:rPr>
          </w:rPrChange>
        </w:rPr>
        <w:tab/>
      </w:r>
      <w:r w:rsidRPr="000D5B7F">
        <w:rPr>
          <w:spacing w:val="-3"/>
          <w:sz w:val="24"/>
          <w:szCs w:val="24"/>
          <w:u w:val="single"/>
          <w:rPrChange w:id="563" w:author="Bruce Dosier" w:date="2016-05-31T12:21:00Z">
            <w:rPr>
              <w:spacing w:val="-3"/>
              <w:sz w:val="24"/>
              <w:szCs w:val="24"/>
              <w:u w:val="single"/>
            </w:rPr>
          </w:rPrChange>
        </w:rPr>
        <w:t>Statement of Limiting Conditions and Assumptions</w:t>
      </w:r>
    </w:p>
    <w:p w:rsidR="007216D8" w:rsidRPr="000D5B7F" w:rsidRDefault="007216D8">
      <w:pPr>
        <w:tabs>
          <w:tab w:val="left" w:pos="-720"/>
        </w:tabs>
        <w:suppressAutoHyphens/>
        <w:jc w:val="both"/>
        <w:rPr>
          <w:spacing w:val="-3"/>
          <w:sz w:val="24"/>
          <w:szCs w:val="24"/>
          <w:rPrChange w:id="564"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565" w:author="Bruce Dosier" w:date="2016-05-31T12:21:00Z">
            <w:rPr>
              <w:spacing w:val="-3"/>
              <w:sz w:val="24"/>
              <w:szCs w:val="24"/>
            </w:rPr>
          </w:rPrChange>
        </w:rPr>
      </w:pPr>
      <w:r w:rsidRPr="000D5B7F">
        <w:rPr>
          <w:spacing w:val="-3"/>
          <w:sz w:val="24"/>
          <w:szCs w:val="24"/>
          <w:rPrChange w:id="566" w:author="Bruce Dosier" w:date="2016-05-31T12:21:00Z">
            <w:rPr>
              <w:spacing w:val="-3"/>
              <w:sz w:val="24"/>
              <w:szCs w:val="24"/>
            </w:rPr>
          </w:rPrChange>
        </w:rPr>
        <w:tab/>
        <w:t>6.</w:t>
      </w:r>
      <w:r w:rsidRPr="000D5B7F">
        <w:rPr>
          <w:spacing w:val="-3"/>
          <w:sz w:val="24"/>
          <w:szCs w:val="24"/>
          <w:rPrChange w:id="567" w:author="Bruce Dosier" w:date="2016-05-31T12:21:00Z">
            <w:rPr>
              <w:spacing w:val="-3"/>
              <w:sz w:val="24"/>
              <w:szCs w:val="24"/>
            </w:rPr>
          </w:rPrChange>
        </w:rPr>
        <w:tab/>
      </w:r>
      <w:r w:rsidRPr="000D5B7F">
        <w:rPr>
          <w:spacing w:val="-3"/>
          <w:sz w:val="24"/>
          <w:szCs w:val="24"/>
          <w:u w:val="single"/>
          <w:rPrChange w:id="568" w:author="Bruce Dosier" w:date="2016-05-31T12:21:00Z">
            <w:rPr>
              <w:spacing w:val="-3"/>
              <w:sz w:val="24"/>
              <w:szCs w:val="24"/>
              <w:u w:val="single"/>
            </w:rPr>
          </w:rPrChange>
        </w:rPr>
        <w:t>Certification</w:t>
      </w:r>
    </w:p>
    <w:p w:rsidR="007216D8" w:rsidRPr="000D5B7F" w:rsidRDefault="007216D8">
      <w:pPr>
        <w:tabs>
          <w:tab w:val="left" w:pos="-720"/>
        </w:tabs>
        <w:suppressAutoHyphens/>
        <w:jc w:val="both"/>
        <w:rPr>
          <w:spacing w:val="-3"/>
          <w:sz w:val="24"/>
          <w:szCs w:val="24"/>
          <w:rPrChange w:id="569"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570" w:author="Bruce Dosier" w:date="2016-05-31T12:21:00Z">
            <w:rPr>
              <w:spacing w:val="-3"/>
              <w:sz w:val="24"/>
              <w:szCs w:val="24"/>
            </w:rPr>
          </w:rPrChange>
        </w:rPr>
      </w:pPr>
      <w:r w:rsidRPr="000D5B7F">
        <w:rPr>
          <w:spacing w:val="-3"/>
          <w:sz w:val="24"/>
          <w:szCs w:val="24"/>
          <w:rPrChange w:id="571" w:author="Bruce Dosier" w:date="2016-05-31T12:21:00Z">
            <w:rPr>
              <w:spacing w:val="-3"/>
              <w:sz w:val="24"/>
              <w:szCs w:val="24"/>
            </w:rPr>
          </w:rPrChange>
        </w:rPr>
        <w:tab/>
        <w:t>7.</w:t>
      </w:r>
      <w:r w:rsidRPr="000D5B7F">
        <w:rPr>
          <w:spacing w:val="-3"/>
          <w:sz w:val="24"/>
          <w:szCs w:val="24"/>
          <w:rPrChange w:id="572" w:author="Bruce Dosier" w:date="2016-05-31T12:21:00Z">
            <w:rPr>
              <w:spacing w:val="-3"/>
              <w:sz w:val="24"/>
              <w:szCs w:val="24"/>
            </w:rPr>
          </w:rPrChange>
        </w:rPr>
        <w:tab/>
      </w:r>
      <w:r w:rsidRPr="000D5B7F">
        <w:rPr>
          <w:spacing w:val="-3"/>
          <w:sz w:val="24"/>
          <w:szCs w:val="24"/>
          <w:u w:val="single"/>
          <w:rPrChange w:id="573" w:author="Bruce Dosier" w:date="2016-05-31T12:21:00Z">
            <w:rPr>
              <w:spacing w:val="-3"/>
              <w:sz w:val="24"/>
              <w:szCs w:val="24"/>
              <w:u w:val="single"/>
            </w:rPr>
          </w:rPrChange>
        </w:rPr>
        <w:t>Purpose of the Appraisal</w:t>
      </w:r>
      <w:r w:rsidRPr="000D5B7F">
        <w:rPr>
          <w:spacing w:val="-3"/>
          <w:sz w:val="24"/>
          <w:szCs w:val="24"/>
          <w:rPrChange w:id="574" w:author="Bruce Dosier" w:date="2016-05-31T12:21:00Z">
            <w:rPr>
              <w:spacing w:val="-3"/>
              <w:sz w:val="24"/>
              <w:szCs w:val="24"/>
            </w:rPr>
          </w:rPrChange>
        </w:rPr>
        <w:t xml:space="preserve"> - This shall include the reason for the appraisal, and a definition or all values required, and property rights appraised.</w:t>
      </w:r>
    </w:p>
    <w:p w:rsidR="007216D8" w:rsidRPr="000D5B7F" w:rsidRDefault="007216D8">
      <w:pPr>
        <w:tabs>
          <w:tab w:val="left" w:pos="-720"/>
        </w:tabs>
        <w:suppressAutoHyphens/>
        <w:jc w:val="both"/>
        <w:rPr>
          <w:spacing w:val="-3"/>
          <w:sz w:val="24"/>
          <w:szCs w:val="24"/>
          <w:rPrChange w:id="575"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576" w:author="Bruce Dosier" w:date="2016-05-31T12:21:00Z">
            <w:rPr>
              <w:spacing w:val="-3"/>
              <w:sz w:val="24"/>
              <w:szCs w:val="24"/>
            </w:rPr>
          </w:rPrChange>
        </w:rPr>
      </w:pPr>
      <w:r w:rsidRPr="000D5B7F">
        <w:rPr>
          <w:spacing w:val="-3"/>
          <w:sz w:val="24"/>
          <w:szCs w:val="24"/>
          <w:rPrChange w:id="577" w:author="Bruce Dosier" w:date="2016-05-31T12:21:00Z">
            <w:rPr>
              <w:spacing w:val="-3"/>
              <w:sz w:val="24"/>
              <w:szCs w:val="24"/>
            </w:rPr>
          </w:rPrChange>
        </w:rPr>
        <w:tab/>
        <w:t>8.</w:t>
      </w:r>
      <w:r w:rsidRPr="000D5B7F">
        <w:rPr>
          <w:spacing w:val="-3"/>
          <w:sz w:val="24"/>
          <w:szCs w:val="24"/>
          <w:rPrChange w:id="578" w:author="Bruce Dosier" w:date="2016-05-31T12:21:00Z">
            <w:rPr>
              <w:spacing w:val="-3"/>
              <w:sz w:val="24"/>
              <w:szCs w:val="24"/>
            </w:rPr>
          </w:rPrChange>
        </w:rPr>
        <w:tab/>
      </w:r>
      <w:r w:rsidRPr="000D5B7F">
        <w:rPr>
          <w:spacing w:val="-3"/>
          <w:sz w:val="24"/>
          <w:szCs w:val="24"/>
          <w:u w:val="single"/>
          <w:rPrChange w:id="579" w:author="Bruce Dosier" w:date="2016-05-31T12:21:00Z">
            <w:rPr>
              <w:spacing w:val="-3"/>
              <w:sz w:val="24"/>
              <w:szCs w:val="24"/>
              <w:u w:val="single"/>
            </w:rPr>
          </w:rPrChange>
        </w:rPr>
        <w:t>Legal Description</w:t>
      </w:r>
      <w:r w:rsidRPr="000D5B7F">
        <w:rPr>
          <w:spacing w:val="-3"/>
          <w:sz w:val="24"/>
          <w:szCs w:val="24"/>
          <w:rPrChange w:id="580" w:author="Bruce Dosier" w:date="2016-05-31T12:21:00Z">
            <w:rPr>
              <w:spacing w:val="-3"/>
              <w:sz w:val="24"/>
              <w:szCs w:val="24"/>
            </w:rPr>
          </w:rPrChange>
        </w:rPr>
        <w:t xml:space="preserve"> - This description shall be complete as to properly identify the property appraised.</w:t>
      </w:r>
    </w:p>
    <w:p w:rsidR="007216D8" w:rsidRPr="000D5B7F" w:rsidRDefault="007216D8">
      <w:pPr>
        <w:tabs>
          <w:tab w:val="left" w:pos="-720"/>
        </w:tabs>
        <w:suppressAutoHyphens/>
        <w:jc w:val="both"/>
        <w:rPr>
          <w:spacing w:val="-3"/>
          <w:sz w:val="24"/>
          <w:szCs w:val="24"/>
          <w:rPrChange w:id="581"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582" w:author="Bruce Dosier" w:date="2016-05-31T12:21:00Z">
            <w:rPr>
              <w:spacing w:val="-3"/>
              <w:sz w:val="24"/>
              <w:szCs w:val="24"/>
            </w:rPr>
          </w:rPrChange>
        </w:rPr>
      </w:pPr>
      <w:r w:rsidRPr="000D5B7F">
        <w:rPr>
          <w:spacing w:val="-3"/>
          <w:sz w:val="24"/>
          <w:szCs w:val="24"/>
          <w:rPrChange w:id="583" w:author="Bruce Dosier" w:date="2016-05-31T12:21:00Z">
            <w:rPr>
              <w:spacing w:val="-3"/>
              <w:sz w:val="24"/>
              <w:szCs w:val="24"/>
            </w:rPr>
          </w:rPrChange>
        </w:rPr>
        <w:tab/>
        <w:t>9.</w:t>
      </w:r>
      <w:r w:rsidRPr="000D5B7F">
        <w:rPr>
          <w:spacing w:val="-3"/>
          <w:sz w:val="24"/>
          <w:szCs w:val="24"/>
          <w:rPrChange w:id="584" w:author="Bruce Dosier" w:date="2016-05-31T12:21:00Z">
            <w:rPr>
              <w:spacing w:val="-3"/>
              <w:sz w:val="24"/>
              <w:szCs w:val="24"/>
            </w:rPr>
          </w:rPrChange>
        </w:rPr>
        <w:tab/>
      </w:r>
      <w:r w:rsidRPr="000D5B7F">
        <w:rPr>
          <w:spacing w:val="-3"/>
          <w:sz w:val="24"/>
          <w:szCs w:val="24"/>
          <w:u w:val="single"/>
          <w:rPrChange w:id="585" w:author="Bruce Dosier" w:date="2016-05-31T12:21:00Z">
            <w:rPr>
              <w:spacing w:val="-3"/>
              <w:sz w:val="24"/>
              <w:szCs w:val="24"/>
              <w:u w:val="single"/>
            </w:rPr>
          </w:rPrChange>
        </w:rPr>
        <w:t>Area, City, and Neighborhood Data</w:t>
      </w:r>
      <w:r w:rsidRPr="000D5B7F">
        <w:rPr>
          <w:spacing w:val="-3"/>
          <w:sz w:val="24"/>
          <w:szCs w:val="24"/>
          <w:rPrChange w:id="586" w:author="Bruce Dosier" w:date="2016-05-31T12:21:00Z">
            <w:rPr>
              <w:spacing w:val="-3"/>
              <w:sz w:val="24"/>
              <w:szCs w:val="24"/>
            </w:rPr>
          </w:rPrChange>
        </w:rPr>
        <w:t xml:space="preserve"> - This data (mostly social and economic) should be kept to a minimum and should include only such information as directly affects the appraised property together with the Appraiser's conclusions as to significant trends.</w:t>
      </w:r>
    </w:p>
    <w:p w:rsidR="007216D8" w:rsidRPr="000D5B7F" w:rsidRDefault="007216D8">
      <w:pPr>
        <w:tabs>
          <w:tab w:val="left" w:pos="-720"/>
        </w:tabs>
        <w:suppressAutoHyphens/>
        <w:jc w:val="both"/>
        <w:rPr>
          <w:spacing w:val="-3"/>
          <w:sz w:val="24"/>
          <w:szCs w:val="24"/>
          <w:rPrChange w:id="587"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588" w:author="Bruce Dosier" w:date="2016-05-31T12:21:00Z">
            <w:rPr>
              <w:spacing w:val="-3"/>
              <w:sz w:val="24"/>
              <w:szCs w:val="24"/>
            </w:rPr>
          </w:rPrChange>
        </w:rPr>
      </w:pPr>
      <w:r w:rsidRPr="000D5B7F">
        <w:rPr>
          <w:spacing w:val="-3"/>
          <w:sz w:val="24"/>
          <w:szCs w:val="24"/>
          <w:rPrChange w:id="589" w:author="Bruce Dosier" w:date="2016-05-31T12:21:00Z">
            <w:rPr>
              <w:spacing w:val="-3"/>
              <w:sz w:val="24"/>
              <w:szCs w:val="24"/>
            </w:rPr>
          </w:rPrChange>
        </w:rPr>
        <w:tab/>
        <w:t>10.</w:t>
      </w:r>
      <w:r w:rsidRPr="000D5B7F">
        <w:rPr>
          <w:spacing w:val="-3"/>
          <w:sz w:val="24"/>
          <w:szCs w:val="24"/>
          <w:rPrChange w:id="590" w:author="Bruce Dosier" w:date="2016-05-31T12:21:00Z">
            <w:rPr>
              <w:spacing w:val="-3"/>
              <w:sz w:val="24"/>
              <w:szCs w:val="24"/>
            </w:rPr>
          </w:rPrChange>
        </w:rPr>
        <w:tab/>
      </w:r>
      <w:r w:rsidRPr="000D5B7F">
        <w:rPr>
          <w:spacing w:val="-3"/>
          <w:sz w:val="24"/>
          <w:szCs w:val="24"/>
          <w:u w:val="single"/>
          <w:rPrChange w:id="591" w:author="Bruce Dosier" w:date="2016-05-31T12:21:00Z">
            <w:rPr>
              <w:spacing w:val="-3"/>
              <w:sz w:val="24"/>
              <w:szCs w:val="24"/>
              <w:u w:val="single"/>
            </w:rPr>
          </w:rPrChange>
        </w:rPr>
        <w:t>Property Data</w:t>
      </w:r>
    </w:p>
    <w:p w:rsidR="007216D8" w:rsidRPr="000D5B7F" w:rsidRDefault="007216D8">
      <w:pPr>
        <w:tabs>
          <w:tab w:val="left" w:pos="-720"/>
        </w:tabs>
        <w:suppressAutoHyphens/>
        <w:jc w:val="both"/>
        <w:rPr>
          <w:spacing w:val="-3"/>
          <w:sz w:val="24"/>
          <w:szCs w:val="24"/>
          <w:rPrChange w:id="592"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593" w:author="Bruce Dosier" w:date="2016-05-31T12:21:00Z">
            <w:rPr>
              <w:spacing w:val="-3"/>
              <w:sz w:val="24"/>
              <w:szCs w:val="24"/>
            </w:rPr>
          </w:rPrChange>
        </w:rPr>
      </w:pPr>
      <w:r w:rsidRPr="000D5B7F">
        <w:rPr>
          <w:spacing w:val="-3"/>
          <w:sz w:val="24"/>
          <w:szCs w:val="24"/>
          <w:rPrChange w:id="594" w:author="Bruce Dosier" w:date="2016-05-31T12:21:00Z">
            <w:rPr>
              <w:spacing w:val="-3"/>
              <w:sz w:val="24"/>
              <w:szCs w:val="24"/>
            </w:rPr>
          </w:rPrChange>
        </w:rPr>
        <w:tab/>
      </w:r>
      <w:r w:rsidRPr="000D5B7F">
        <w:rPr>
          <w:spacing w:val="-3"/>
          <w:sz w:val="24"/>
          <w:szCs w:val="24"/>
          <w:rPrChange w:id="595" w:author="Bruce Dosier" w:date="2016-05-31T12:21:00Z">
            <w:rPr>
              <w:spacing w:val="-3"/>
              <w:sz w:val="24"/>
              <w:szCs w:val="24"/>
            </w:rPr>
          </w:rPrChange>
        </w:rPr>
        <w:tab/>
        <w:t>a.</w:t>
      </w:r>
      <w:r w:rsidRPr="000D5B7F">
        <w:rPr>
          <w:spacing w:val="-3"/>
          <w:sz w:val="24"/>
          <w:szCs w:val="24"/>
          <w:rPrChange w:id="596" w:author="Bruce Dosier" w:date="2016-05-31T12:21:00Z">
            <w:rPr>
              <w:spacing w:val="-3"/>
              <w:sz w:val="24"/>
              <w:szCs w:val="24"/>
            </w:rPr>
          </w:rPrChange>
        </w:rPr>
        <w:tab/>
      </w:r>
      <w:r w:rsidRPr="000D5B7F">
        <w:rPr>
          <w:spacing w:val="-3"/>
          <w:sz w:val="24"/>
          <w:szCs w:val="24"/>
          <w:u w:val="single"/>
          <w:rPrChange w:id="597" w:author="Bruce Dosier" w:date="2016-05-31T12:21:00Z">
            <w:rPr>
              <w:spacing w:val="-3"/>
              <w:sz w:val="24"/>
              <w:szCs w:val="24"/>
              <w:u w:val="single"/>
            </w:rPr>
          </w:rPrChange>
        </w:rPr>
        <w:t>Site</w:t>
      </w:r>
      <w:r w:rsidRPr="000D5B7F">
        <w:rPr>
          <w:spacing w:val="-3"/>
          <w:sz w:val="24"/>
          <w:szCs w:val="24"/>
          <w:rPrChange w:id="598" w:author="Bruce Dosier" w:date="2016-05-31T12:21:00Z">
            <w:rPr>
              <w:spacing w:val="-3"/>
              <w:sz w:val="24"/>
              <w:szCs w:val="24"/>
            </w:rPr>
          </w:rPrChange>
        </w:rPr>
        <w:t xml:space="preserve"> - Describe the soil, topography, mineral deposits, easements, etc.  A statement must be made concerning the existence or nonexistence of mineral deposits having a commercial value.  In case of a partial taking, discuss access both before and after to remaining parcel.  Also discuss detrimental, hazardous, or potentially detrimental or hazardous factors inherent in the location of the property.</w:t>
      </w:r>
    </w:p>
    <w:p w:rsidR="007216D8" w:rsidRPr="000D5B7F" w:rsidRDefault="007216D8">
      <w:pPr>
        <w:tabs>
          <w:tab w:val="left" w:pos="-720"/>
        </w:tabs>
        <w:suppressAutoHyphens/>
        <w:jc w:val="both"/>
        <w:rPr>
          <w:spacing w:val="-3"/>
          <w:sz w:val="24"/>
          <w:szCs w:val="24"/>
          <w:rPrChange w:id="599"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600" w:author="Bruce Dosier" w:date="2016-05-31T12:21:00Z">
            <w:rPr>
              <w:spacing w:val="-3"/>
              <w:sz w:val="24"/>
              <w:szCs w:val="24"/>
            </w:rPr>
          </w:rPrChange>
        </w:rPr>
      </w:pPr>
      <w:r w:rsidRPr="000D5B7F">
        <w:rPr>
          <w:spacing w:val="-3"/>
          <w:sz w:val="24"/>
          <w:szCs w:val="24"/>
          <w:rPrChange w:id="601" w:author="Bruce Dosier" w:date="2016-05-31T12:21:00Z">
            <w:rPr>
              <w:spacing w:val="-3"/>
              <w:sz w:val="24"/>
              <w:szCs w:val="24"/>
            </w:rPr>
          </w:rPrChange>
        </w:rPr>
        <w:tab/>
      </w:r>
      <w:r w:rsidRPr="000D5B7F">
        <w:rPr>
          <w:spacing w:val="-3"/>
          <w:sz w:val="24"/>
          <w:szCs w:val="24"/>
          <w:rPrChange w:id="602" w:author="Bruce Dosier" w:date="2016-05-31T12:21:00Z">
            <w:rPr>
              <w:spacing w:val="-3"/>
              <w:sz w:val="24"/>
              <w:szCs w:val="24"/>
            </w:rPr>
          </w:rPrChange>
        </w:rPr>
        <w:tab/>
      </w:r>
      <w:r w:rsidRPr="000D5B7F">
        <w:rPr>
          <w:spacing w:val="-3"/>
          <w:sz w:val="24"/>
          <w:szCs w:val="24"/>
          <w:rPrChange w:id="603" w:author="Bruce Dosier" w:date="2016-05-31T12:21:00Z">
            <w:rPr>
              <w:spacing w:val="-3"/>
              <w:sz w:val="24"/>
              <w:szCs w:val="24"/>
            </w:rPr>
          </w:rPrChange>
        </w:rPr>
        <w:tab/>
        <w:t>Specifically include a discussion as to hazardous, potentially hazardous, or suspicious material which may exist (or may have existed) on the property as a result of existing, known or suspected former uses of the property.</w:t>
      </w:r>
    </w:p>
    <w:p w:rsidR="007216D8" w:rsidRPr="000D5B7F" w:rsidRDefault="007216D8">
      <w:pPr>
        <w:tabs>
          <w:tab w:val="left" w:pos="-720"/>
        </w:tabs>
        <w:suppressAutoHyphens/>
        <w:jc w:val="both"/>
        <w:rPr>
          <w:spacing w:val="-3"/>
          <w:sz w:val="24"/>
          <w:szCs w:val="24"/>
          <w:rPrChange w:id="604"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605" w:author="Bruce Dosier" w:date="2016-05-31T12:21:00Z">
            <w:rPr>
              <w:spacing w:val="-3"/>
              <w:sz w:val="24"/>
              <w:szCs w:val="24"/>
            </w:rPr>
          </w:rPrChange>
        </w:rPr>
      </w:pPr>
      <w:r w:rsidRPr="000D5B7F">
        <w:rPr>
          <w:spacing w:val="-3"/>
          <w:sz w:val="24"/>
          <w:szCs w:val="24"/>
          <w:rPrChange w:id="606" w:author="Bruce Dosier" w:date="2016-05-31T12:21:00Z">
            <w:rPr>
              <w:spacing w:val="-3"/>
              <w:sz w:val="24"/>
              <w:szCs w:val="24"/>
            </w:rPr>
          </w:rPrChange>
        </w:rPr>
        <w:tab/>
      </w:r>
      <w:r w:rsidRPr="000D5B7F">
        <w:rPr>
          <w:spacing w:val="-3"/>
          <w:sz w:val="24"/>
          <w:szCs w:val="24"/>
          <w:rPrChange w:id="607" w:author="Bruce Dosier" w:date="2016-05-31T12:21:00Z">
            <w:rPr>
              <w:spacing w:val="-3"/>
              <w:sz w:val="24"/>
              <w:szCs w:val="24"/>
            </w:rPr>
          </w:rPrChange>
        </w:rPr>
        <w:tab/>
        <w:t>b.</w:t>
      </w:r>
      <w:r w:rsidRPr="000D5B7F">
        <w:rPr>
          <w:spacing w:val="-3"/>
          <w:sz w:val="24"/>
          <w:szCs w:val="24"/>
          <w:rPrChange w:id="608" w:author="Bruce Dosier" w:date="2016-05-31T12:21:00Z">
            <w:rPr>
              <w:spacing w:val="-3"/>
              <w:sz w:val="24"/>
              <w:szCs w:val="24"/>
            </w:rPr>
          </w:rPrChange>
        </w:rPr>
        <w:tab/>
      </w:r>
      <w:r w:rsidRPr="000D5B7F">
        <w:rPr>
          <w:spacing w:val="-3"/>
          <w:sz w:val="24"/>
          <w:szCs w:val="24"/>
          <w:u w:val="single"/>
          <w:rPrChange w:id="609" w:author="Bruce Dosier" w:date="2016-05-31T12:21:00Z">
            <w:rPr>
              <w:spacing w:val="-3"/>
              <w:sz w:val="24"/>
              <w:szCs w:val="24"/>
              <w:u w:val="single"/>
            </w:rPr>
          </w:rPrChange>
        </w:rPr>
        <w:t>Improvements</w:t>
      </w:r>
      <w:r w:rsidRPr="000D5B7F">
        <w:rPr>
          <w:spacing w:val="-3"/>
          <w:sz w:val="24"/>
          <w:szCs w:val="24"/>
          <w:rPrChange w:id="610" w:author="Bruce Dosier" w:date="2016-05-31T12:21:00Z">
            <w:rPr>
              <w:spacing w:val="-3"/>
              <w:sz w:val="24"/>
              <w:szCs w:val="24"/>
            </w:rPr>
          </w:rPrChange>
        </w:rPr>
        <w:t xml:space="preserve"> - This description may be by narrative or schedule form and shall include dimensions and square foot measurements and, where appropriate, a statement of the method of measurement used in determining rentable areas such as full floor, multi-tenancy, etc.</w:t>
      </w:r>
    </w:p>
    <w:p w:rsidR="007216D8" w:rsidRPr="000D5B7F" w:rsidRDefault="007216D8">
      <w:pPr>
        <w:tabs>
          <w:tab w:val="left" w:pos="-720"/>
        </w:tabs>
        <w:suppressAutoHyphens/>
        <w:jc w:val="both"/>
        <w:rPr>
          <w:spacing w:val="-3"/>
          <w:sz w:val="24"/>
          <w:szCs w:val="24"/>
          <w:rPrChange w:id="611"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612" w:author="Bruce Dosier" w:date="2016-05-31T12:21:00Z">
            <w:rPr>
              <w:spacing w:val="-3"/>
              <w:sz w:val="24"/>
              <w:szCs w:val="24"/>
            </w:rPr>
          </w:rPrChange>
        </w:rPr>
      </w:pPr>
      <w:r w:rsidRPr="000D5B7F">
        <w:rPr>
          <w:spacing w:val="-3"/>
          <w:sz w:val="24"/>
          <w:szCs w:val="24"/>
          <w:rPrChange w:id="613" w:author="Bruce Dosier" w:date="2016-05-31T12:21:00Z">
            <w:rPr>
              <w:spacing w:val="-3"/>
              <w:sz w:val="24"/>
              <w:szCs w:val="24"/>
            </w:rPr>
          </w:rPrChange>
        </w:rPr>
        <w:tab/>
      </w:r>
      <w:r w:rsidRPr="000D5B7F">
        <w:rPr>
          <w:spacing w:val="-3"/>
          <w:sz w:val="24"/>
          <w:szCs w:val="24"/>
          <w:rPrChange w:id="614" w:author="Bruce Dosier" w:date="2016-05-31T12:21:00Z">
            <w:rPr>
              <w:spacing w:val="-3"/>
              <w:sz w:val="24"/>
              <w:szCs w:val="24"/>
            </w:rPr>
          </w:rPrChange>
        </w:rPr>
        <w:tab/>
        <w:t>c.</w:t>
      </w:r>
      <w:r w:rsidRPr="000D5B7F">
        <w:rPr>
          <w:spacing w:val="-3"/>
          <w:sz w:val="24"/>
          <w:szCs w:val="24"/>
          <w:rPrChange w:id="615" w:author="Bruce Dosier" w:date="2016-05-31T12:21:00Z">
            <w:rPr>
              <w:spacing w:val="-3"/>
              <w:sz w:val="24"/>
              <w:szCs w:val="24"/>
            </w:rPr>
          </w:rPrChange>
        </w:rPr>
        <w:tab/>
      </w:r>
      <w:r w:rsidRPr="000D5B7F">
        <w:rPr>
          <w:spacing w:val="-3"/>
          <w:sz w:val="24"/>
          <w:szCs w:val="24"/>
          <w:u w:val="single"/>
          <w:rPrChange w:id="616" w:author="Bruce Dosier" w:date="2016-05-31T12:21:00Z">
            <w:rPr>
              <w:spacing w:val="-3"/>
              <w:sz w:val="24"/>
              <w:szCs w:val="24"/>
              <w:u w:val="single"/>
            </w:rPr>
          </w:rPrChange>
        </w:rPr>
        <w:t>Equipment</w:t>
      </w:r>
      <w:r w:rsidRPr="000D5B7F">
        <w:rPr>
          <w:spacing w:val="-3"/>
          <w:sz w:val="24"/>
          <w:szCs w:val="24"/>
          <w:rPrChange w:id="617" w:author="Bruce Dosier" w:date="2016-05-31T12:21:00Z">
            <w:rPr>
              <w:spacing w:val="-3"/>
              <w:sz w:val="24"/>
              <w:szCs w:val="24"/>
            </w:rPr>
          </w:rPrChange>
        </w:rPr>
        <w:t xml:space="preserve"> - This shall be described by narrative or schedule form and shall include all items of equipment, including a statement of the type and purpose of the equipment.  The current physical condition and relative use and obsolescence shall be stated for each item or group appraised, and whenever applicable, the repair or replacement requirements to bring the property to usable condition.</w:t>
      </w:r>
    </w:p>
    <w:p w:rsidR="007216D8" w:rsidRPr="000D5B7F" w:rsidRDefault="007216D8">
      <w:pPr>
        <w:tabs>
          <w:tab w:val="left" w:pos="-720"/>
        </w:tabs>
        <w:suppressAutoHyphens/>
        <w:jc w:val="both"/>
        <w:rPr>
          <w:spacing w:val="-3"/>
          <w:sz w:val="24"/>
          <w:szCs w:val="24"/>
          <w:rPrChange w:id="618" w:author="Bruce Dosier" w:date="2016-05-31T12:21:00Z">
            <w:rPr>
              <w:spacing w:val="-3"/>
              <w:sz w:val="24"/>
              <w:szCs w:val="24"/>
            </w:rPr>
          </w:rPrChange>
        </w:rPr>
      </w:pPr>
    </w:p>
    <w:p w:rsidR="00E7601B" w:rsidRPr="000D5B7F" w:rsidRDefault="00E7601B">
      <w:pPr>
        <w:tabs>
          <w:tab w:val="left" w:pos="-720"/>
        </w:tabs>
        <w:suppressAutoHyphens/>
        <w:jc w:val="both"/>
        <w:rPr>
          <w:spacing w:val="-3"/>
          <w:sz w:val="24"/>
          <w:szCs w:val="24"/>
          <w:rPrChange w:id="619" w:author="Bruce Dosier" w:date="2016-05-31T12:21:00Z">
            <w:rPr>
              <w:spacing w:val="-3"/>
              <w:sz w:val="24"/>
              <w:szCs w:val="24"/>
            </w:rPr>
          </w:rPrChange>
        </w:rPr>
      </w:pPr>
    </w:p>
    <w:p w:rsidR="007216D8" w:rsidRPr="000D5B7F" w:rsidRDefault="007216D8">
      <w:pPr>
        <w:tabs>
          <w:tab w:val="left" w:pos="-720"/>
        </w:tabs>
        <w:suppressAutoHyphens/>
        <w:jc w:val="both"/>
        <w:rPr>
          <w:spacing w:val="-3"/>
          <w:sz w:val="24"/>
          <w:szCs w:val="24"/>
          <w:rPrChange w:id="620" w:author="Bruce Dosier" w:date="2016-05-31T12:21:00Z">
            <w:rPr>
              <w:spacing w:val="-3"/>
              <w:sz w:val="24"/>
              <w:szCs w:val="24"/>
            </w:rPr>
          </w:rPrChange>
        </w:rPr>
      </w:pPr>
      <w:r w:rsidRPr="000D5B7F">
        <w:rPr>
          <w:spacing w:val="-3"/>
          <w:sz w:val="24"/>
          <w:szCs w:val="24"/>
          <w:rPrChange w:id="621" w:author="Bruce Dosier" w:date="2016-05-31T12:21:00Z">
            <w:rPr>
              <w:spacing w:val="-3"/>
              <w:sz w:val="24"/>
              <w:szCs w:val="24"/>
            </w:rPr>
          </w:rPrChange>
        </w:rPr>
        <w:lastRenderedPageBreak/>
        <w:t>MINIMUM APPRAISAL REQUIREMENTS</w:t>
      </w: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622" w:author="Bruce Dosier" w:date="2016-05-31T12:21:00Z">
            <w:rPr>
              <w:spacing w:val="-3"/>
              <w:sz w:val="24"/>
              <w:szCs w:val="24"/>
            </w:rPr>
          </w:rPrChange>
        </w:rPr>
      </w:pPr>
    </w:p>
    <w:p w:rsidR="00C459AD" w:rsidRPr="000D5B7F" w:rsidRDefault="00C459AD">
      <w:pPr>
        <w:tabs>
          <w:tab w:val="left" w:pos="-720"/>
          <w:tab w:val="left" w:pos="0"/>
          <w:tab w:val="left" w:pos="720"/>
          <w:tab w:val="left" w:pos="1440"/>
        </w:tabs>
        <w:suppressAutoHyphens/>
        <w:ind w:left="2160" w:hanging="2160"/>
        <w:jc w:val="both"/>
        <w:rPr>
          <w:spacing w:val="-3"/>
          <w:sz w:val="24"/>
          <w:szCs w:val="24"/>
          <w:rPrChange w:id="623"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624" w:author="Bruce Dosier" w:date="2016-05-31T12:21:00Z">
            <w:rPr>
              <w:spacing w:val="-3"/>
              <w:sz w:val="24"/>
              <w:szCs w:val="24"/>
            </w:rPr>
          </w:rPrChange>
        </w:rPr>
      </w:pPr>
      <w:r w:rsidRPr="000D5B7F">
        <w:rPr>
          <w:spacing w:val="-3"/>
          <w:sz w:val="24"/>
          <w:szCs w:val="24"/>
          <w:rPrChange w:id="625" w:author="Bruce Dosier" w:date="2016-05-31T12:21:00Z">
            <w:rPr>
              <w:spacing w:val="-3"/>
              <w:sz w:val="24"/>
              <w:szCs w:val="24"/>
            </w:rPr>
          </w:rPrChange>
        </w:rPr>
        <w:tab/>
      </w:r>
      <w:r w:rsidRPr="000D5B7F">
        <w:rPr>
          <w:spacing w:val="-3"/>
          <w:sz w:val="24"/>
          <w:szCs w:val="24"/>
          <w:rPrChange w:id="626" w:author="Bruce Dosier" w:date="2016-05-31T12:21:00Z">
            <w:rPr>
              <w:spacing w:val="-3"/>
              <w:sz w:val="24"/>
              <w:szCs w:val="24"/>
            </w:rPr>
          </w:rPrChange>
        </w:rPr>
        <w:tab/>
      </w:r>
      <w:r w:rsidRPr="000D5B7F">
        <w:rPr>
          <w:spacing w:val="-3"/>
          <w:sz w:val="24"/>
          <w:szCs w:val="24"/>
          <w:rPrChange w:id="627" w:author="Bruce Dosier" w:date="2016-05-31T12:21:00Z">
            <w:rPr>
              <w:spacing w:val="-3"/>
              <w:sz w:val="24"/>
              <w:szCs w:val="24"/>
            </w:rPr>
          </w:rPrChange>
        </w:rPr>
        <w:tab/>
        <w:t>Any related personality or equipment, such as tenant trade fixtures, which are not attached or considered part of the reality, shall be separately inventoried.  Where applicable, these detachable or individually owned items shall be separately valued.</w:t>
      </w:r>
    </w:p>
    <w:p w:rsidR="007216D8" w:rsidRPr="000D5B7F" w:rsidRDefault="007216D8">
      <w:pPr>
        <w:tabs>
          <w:tab w:val="left" w:pos="-720"/>
        </w:tabs>
        <w:suppressAutoHyphens/>
        <w:jc w:val="both"/>
        <w:rPr>
          <w:spacing w:val="-3"/>
          <w:sz w:val="24"/>
          <w:szCs w:val="24"/>
          <w:rPrChange w:id="628"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29" w:author="Bruce Dosier" w:date="2016-05-31T12:21:00Z">
            <w:rPr>
              <w:spacing w:val="-3"/>
              <w:sz w:val="24"/>
              <w:szCs w:val="24"/>
            </w:rPr>
          </w:rPrChange>
        </w:rPr>
      </w:pPr>
      <w:r w:rsidRPr="000D5B7F">
        <w:rPr>
          <w:spacing w:val="-3"/>
          <w:sz w:val="24"/>
          <w:szCs w:val="24"/>
          <w:rPrChange w:id="630" w:author="Bruce Dosier" w:date="2016-05-31T12:21:00Z">
            <w:rPr>
              <w:spacing w:val="-3"/>
              <w:sz w:val="24"/>
              <w:szCs w:val="24"/>
            </w:rPr>
          </w:rPrChange>
        </w:rPr>
        <w:tab/>
        <w:t>11.</w:t>
      </w:r>
      <w:r w:rsidRPr="000D5B7F">
        <w:rPr>
          <w:spacing w:val="-3"/>
          <w:sz w:val="24"/>
          <w:szCs w:val="24"/>
          <w:rPrChange w:id="631" w:author="Bruce Dosier" w:date="2016-05-31T12:21:00Z">
            <w:rPr>
              <w:spacing w:val="-3"/>
              <w:sz w:val="24"/>
              <w:szCs w:val="24"/>
            </w:rPr>
          </w:rPrChange>
        </w:rPr>
        <w:tab/>
      </w:r>
      <w:r w:rsidRPr="000D5B7F">
        <w:rPr>
          <w:spacing w:val="-3"/>
          <w:sz w:val="24"/>
          <w:szCs w:val="24"/>
          <w:u w:val="single"/>
          <w:rPrChange w:id="632" w:author="Bruce Dosier" w:date="2016-05-31T12:21:00Z">
            <w:rPr>
              <w:spacing w:val="-3"/>
              <w:sz w:val="24"/>
              <w:szCs w:val="24"/>
              <w:u w:val="single"/>
            </w:rPr>
          </w:rPrChange>
        </w:rPr>
        <w:t>Zoning</w:t>
      </w:r>
      <w:r w:rsidRPr="000D5B7F">
        <w:rPr>
          <w:spacing w:val="-3"/>
          <w:sz w:val="24"/>
          <w:szCs w:val="24"/>
          <w:rPrChange w:id="633" w:author="Bruce Dosier" w:date="2016-05-31T12:21:00Z">
            <w:rPr>
              <w:spacing w:val="-3"/>
              <w:sz w:val="24"/>
              <w:szCs w:val="24"/>
            </w:rPr>
          </w:rPrChange>
        </w:rPr>
        <w:t xml:space="preserve"> - Describe the zoning for subject and comparable properties (where Government owned, state what the zoning probably will be under private ownership), and if rezoning is imminent, discuss further under Item 12.</w:t>
      </w:r>
    </w:p>
    <w:p w:rsidR="007216D8" w:rsidRPr="000D5B7F" w:rsidRDefault="007216D8">
      <w:pPr>
        <w:tabs>
          <w:tab w:val="left" w:pos="-720"/>
        </w:tabs>
        <w:suppressAutoHyphens/>
        <w:jc w:val="both"/>
        <w:rPr>
          <w:spacing w:val="-3"/>
          <w:sz w:val="24"/>
          <w:szCs w:val="24"/>
          <w:rPrChange w:id="634"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35" w:author="Bruce Dosier" w:date="2016-05-31T12:21:00Z">
            <w:rPr>
              <w:spacing w:val="-3"/>
              <w:sz w:val="24"/>
              <w:szCs w:val="24"/>
            </w:rPr>
          </w:rPrChange>
        </w:rPr>
      </w:pPr>
      <w:r w:rsidRPr="000D5B7F">
        <w:rPr>
          <w:spacing w:val="-3"/>
          <w:sz w:val="24"/>
          <w:szCs w:val="24"/>
          <w:rPrChange w:id="636" w:author="Bruce Dosier" w:date="2016-05-31T12:21:00Z">
            <w:rPr>
              <w:spacing w:val="-3"/>
              <w:sz w:val="24"/>
              <w:szCs w:val="24"/>
            </w:rPr>
          </w:rPrChange>
        </w:rPr>
        <w:tab/>
        <w:t>12.</w:t>
      </w:r>
      <w:r w:rsidRPr="000D5B7F">
        <w:rPr>
          <w:spacing w:val="-3"/>
          <w:sz w:val="24"/>
          <w:szCs w:val="24"/>
          <w:rPrChange w:id="637" w:author="Bruce Dosier" w:date="2016-05-31T12:21:00Z">
            <w:rPr>
              <w:spacing w:val="-3"/>
              <w:sz w:val="24"/>
              <w:szCs w:val="24"/>
            </w:rPr>
          </w:rPrChange>
        </w:rPr>
        <w:tab/>
      </w:r>
      <w:r w:rsidRPr="000D5B7F">
        <w:rPr>
          <w:spacing w:val="-3"/>
          <w:sz w:val="24"/>
          <w:szCs w:val="24"/>
          <w:u w:val="single"/>
          <w:rPrChange w:id="638" w:author="Bruce Dosier" w:date="2016-05-31T12:21:00Z">
            <w:rPr>
              <w:spacing w:val="-3"/>
              <w:sz w:val="24"/>
              <w:szCs w:val="24"/>
              <w:u w:val="single"/>
            </w:rPr>
          </w:rPrChange>
        </w:rPr>
        <w:t>Analysis of Highest and Best Use</w:t>
      </w:r>
      <w:r w:rsidRPr="000D5B7F">
        <w:rPr>
          <w:spacing w:val="-3"/>
          <w:sz w:val="24"/>
          <w:szCs w:val="24"/>
          <w:rPrChange w:id="639" w:author="Bruce Dosier" w:date="2016-05-31T12:21:00Z">
            <w:rPr>
              <w:spacing w:val="-3"/>
              <w:sz w:val="24"/>
              <w:szCs w:val="24"/>
            </w:rPr>
          </w:rPrChange>
        </w:rPr>
        <w:t xml:space="preserve"> - The report shall state the highest and best use that can be made of the property for which there is a current market, under two assumptions; 1) "As if vacant" and, 2)  "As improved" (including land and improvements and, where applicable, machinery and equipment). The valuation shall be based on the highest and best use indicated through this analysis.</w:t>
      </w:r>
    </w:p>
    <w:p w:rsidR="007216D8" w:rsidRPr="000D5B7F" w:rsidRDefault="007216D8">
      <w:pPr>
        <w:tabs>
          <w:tab w:val="left" w:pos="-720"/>
        </w:tabs>
        <w:suppressAutoHyphens/>
        <w:jc w:val="both"/>
        <w:rPr>
          <w:spacing w:val="-3"/>
          <w:sz w:val="24"/>
          <w:szCs w:val="24"/>
          <w:rPrChange w:id="640"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41" w:author="Bruce Dosier" w:date="2016-05-31T12:21:00Z">
            <w:rPr>
              <w:spacing w:val="-3"/>
              <w:sz w:val="24"/>
              <w:szCs w:val="24"/>
            </w:rPr>
          </w:rPrChange>
        </w:rPr>
      </w:pPr>
      <w:r w:rsidRPr="000D5B7F">
        <w:rPr>
          <w:spacing w:val="-3"/>
          <w:sz w:val="24"/>
          <w:szCs w:val="24"/>
          <w:rPrChange w:id="642" w:author="Bruce Dosier" w:date="2016-05-31T12:21:00Z">
            <w:rPr>
              <w:spacing w:val="-3"/>
              <w:sz w:val="24"/>
              <w:szCs w:val="24"/>
            </w:rPr>
          </w:rPrChange>
        </w:rPr>
        <w:tab/>
        <w:t>13.</w:t>
      </w:r>
      <w:r w:rsidRPr="000D5B7F">
        <w:rPr>
          <w:spacing w:val="-3"/>
          <w:sz w:val="24"/>
          <w:szCs w:val="24"/>
          <w:rPrChange w:id="643" w:author="Bruce Dosier" w:date="2016-05-31T12:21:00Z">
            <w:rPr>
              <w:spacing w:val="-3"/>
              <w:sz w:val="24"/>
              <w:szCs w:val="24"/>
            </w:rPr>
          </w:rPrChange>
        </w:rPr>
        <w:tab/>
      </w:r>
      <w:r w:rsidRPr="000D5B7F">
        <w:rPr>
          <w:spacing w:val="-3"/>
          <w:sz w:val="24"/>
          <w:szCs w:val="24"/>
          <w:u w:val="single"/>
          <w:rPrChange w:id="644" w:author="Bruce Dosier" w:date="2016-05-31T12:21:00Z">
            <w:rPr>
              <w:spacing w:val="-3"/>
              <w:sz w:val="24"/>
              <w:szCs w:val="24"/>
              <w:u w:val="single"/>
            </w:rPr>
          </w:rPrChange>
        </w:rPr>
        <w:t>Proposed Construction</w:t>
      </w:r>
      <w:r w:rsidRPr="000D5B7F">
        <w:rPr>
          <w:spacing w:val="-3"/>
          <w:sz w:val="24"/>
          <w:szCs w:val="24"/>
          <w:rPrChange w:id="645" w:author="Bruce Dosier" w:date="2016-05-31T12:21:00Z">
            <w:rPr>
              <w:spacing w:val="-3"/>
              <w:sz w:val="24"/>
              <w:szCs w:val="24"/>
            </w:rPr>
          </w:rPrChange>
        </w:rPr>
        <w:t xml:space="preserve"> - The report shall describe the construction in the manner proposed based on the Appraiser's study of construction drawings and/or interviews with the engineers responsible for project design.</w:t>
      </w:r>
    </w:p>
    <w:p w:rsidR="007216D8" w:rsidRPr="000D5B7F" w:rsidRDefault="007216D8">
      <w:pPr>
        <w:tabs>
          <w:tab w:val="left" w:pos="-720"/>
        </w:tabs>
        <w:suppressAutoHyphens/>
        <w:jc w:val="both"/>
        <w:rPr>
          <w:spacing w:val="-3"/>
          <w:sz w:val="24"/>
          <w:szCs w:val="24"/>
          <w:rPrChange w:id="646"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47" w:author="Bruce Dosier" w:date="2016-05-31T12:21:00Z">
            <w:rPr>
              <w:spacing w:val="-3"/>
              <w:sz w:val="24"/>
              <w:szCs w:val="24"/>
            </w:rPr>
          </w:rPrChange>
        </w:rPr>
      </w:pPr>
      <w:r w:rsidRPr="000D5B7F">
        <w:rPr>
          <w:spacing w:val="-3"/>
          <w:sz w:val="24"/>
          <w:szCs w:val="24"/>
          <w:rPrChange w:id="648" w:author="Bruce Dosier" w:date="2016-05-31T12:21:00Z">
            <w:rPr>
              <w:spacing w:val="-3"/>
              <w:sz w:val="24"/>
              <w:szCs w:val="24"/>
            </w:rPr>
          </w:rPrChange>
        </w:rPr>
        <w:tab/>
        <w:t>14.</w:t>
      </w:r>
      <w:r w:rsidRPr="000D5B7F">
        <w:rPr>
          <w:spacing w:val="-3"/>
          <w:sz w:val="24"/>
          <w:szCs w:val="24"/>
          <w:rPrChange w:id="649" w:author="Bruce Dosier" w:date="2016-05-31T12:21:00Z">
            <w:rPr>
              <w:spacing w:val="-3"/>
              <w:sz w:val="24"/>
              <w:szCs w:val="24"/>
            </w:rPr>
          </w:rPrChange>
        </w:rPr>
        <w:tab/>
      </w:r>
      <w:r w:rsidRPr="000D5B7F">
        <w:rPr>
          <w:spacing w:val="-3"/>
          <w:sz w:val="24"/>
          <w:szCs w:val="24"/>
          <w:u w:val="single"/>
          <w:rPrChange w:id="650" w:author="Bruce Dosier" w:date="2016-05-31T12:21:00Z">
            <w:rPr>
              <w:spacing w:val="-3"/>
              <w:sz w:val="24"/>
              <w:szCs w:val="24"/>
              <w:u w:val="single"/>
            </w:rPr>
          </w:rPrChange>
        </w:rPr>
        <w:t>Land Value</w:t>
      </w:r>
      <w:r w:rsidRPr="000D5B7F">
        <w:rPr>
          <w:spacing w:val="-3"/>
          <w:sz w:val="24"/>
          <w:szCs w:val="24"/>
          <w:rPrChange w:id="651" w:author="Bruce Dosier" w:date="2016-05-31T12:21:00Z">
            <w:rPr>
              <w:spacing w:val="-3"/>
              <w:sz w:val="24"/>
              <w:szCs w:val="24"/>
            </w:rPr>
          </w:rPrChange>
        </w:rPr>
        <w:t xml:space="preserve"> - The Appraiser's opinion of the value of the land shall be supported by confirmed sales of comparable, or nearly comparable; lands having like optimum uses.  Differences shall be weighed and explained to show how they indicate the value of the land being appraised.  </w:t>
      </w:r>
    </w:p>
    <w:p w:rsidR="007216D8" w:rsidRPr="000D5B7F" w:rsidRDefault="007216D8">
      <w:pPr>
        <w:tabs>
          <w:tab w:val="left" w:pos="-720"/>
        </w:tabs>
        <w:suppressAutoHyphens/>
        <w:jc w:val="both"/>
        <w:rPr>
          <w:spacing w:val="-3"/>
          <w:sz w:val="24"/>
          <w:szCs w:val="24"/>
          <w:rPrChange w:id="652" w:author="Bruce Dosier" w:date="2016-05-31T12:21:00Z">
            <w:rPr>
              <w:spacing w:val="-3"/>
              <w:sz w:val="24"/>
              <w:szCs w:val="24"/>
            </w:rPr>
          </w:rPrChange>
        </w:rPr>
      </w:pPr>
    </w:p>
    <w:p w:rsidR="009B30C6" w:rsidRPr="000D5B7F" w:rsidRDefault="007216D8" w:rsidP="009B30C6">
      <w:pPr>
        <w:tabs>
          <w:tab w:val="left" w:pos="-720"/>
        </w:tabs>
        <w:suppressAutoHyphens/>
        <w:ind w:left="1440" w:hanging="720"/>
        <w:jc w:val="both"/>
        <w:rPr>
          <w:spacing w:val="-3"/>
          <w:sz w:val="24"/>
          <w:szCs w:val="24"/>
          <w:rPrChange w:id="653" w:author="Bruce Dosier" w:date="2016-05-31T12:21:00Z">
            <w:rPr>
              <w:spacing w:val="-3"/>
              <w:sz w:val="24"/>
              <w:szCs w:val="24"/>
            </w:rPr>
          </w:rPrChange>
        </w:rPr>
      </w:pPr>
      <w:r w:rsidRPr="000D5B7F">
        <w:rPr>
          <w:spacing w:val="-3"/>
          <w:sz w:val="24"/>
          <w:szCs w:val="24"/>
          <w:rPrChange w:id="654" w:author="Bruce Dosier" w:date="2016-05-31T12:21:00Z">
            <w:rPr>
              <w:spacing w:val="-3"/>
              <w:sz w:val="24"/>
              <w:szCs w:val="24"/>
            </w:rPr>
          </w:rPrChange>
        </w:rPr>
        <w:t>15.</w:t>
      </w:r>
      <w:r w:rsidRPr="000D5B7F">
        <w:rPr>
          <w:spacing w:val="-3"/>
          <w:sz w:val="24"/>
          <w:szCs w:val="24"/>
          <w:rPrChange w:id="655" w:author="Bruce Dosier" w:date="2016-05-31T12:21:00Z">
            <w:rPr>
              <w:spacing w:val="-3"/>
              <w:sz w:val="24"/>
              <w:szCs w:val="24"/>
            </w:rPr>
          </w:rPrChange>
        </w:rPr>
        <w:tab/>
      </w:r>
      <w:r w:rsidRPr="000D5B7F">
        <w:rPr>
          <w:spacing w:val="-3"/>
          <w:sz w:val="24"/>
          <w:szCs w:val="24"/>
          <w:u w:val="single"/>
          <w:rPrChange w:id="656" w:author="Bruce Dosier" w:date="2016-05-31T12:21:00Z">
            <w:rPr>
              <w:spacing w:val="-3"/>
              <w:sz w:val="24"/>
              <w:szCs w:val="24"/>
              <w:u w:val="single"/>
            </w:rPr>
          </w:rPrChange>
        </w:rPr>
        <w:t>Value Estimate Comparative (Market) Approach</w:t>
      </w:r>
      <w:r w:rsidRPr="000D5B7F">
        <w:rPr>
          <w:spacing w:val="-3"/>
          <w:sz w:val="24"/>
          <w:szCs w:val="24"/>
          <w:rPrChange w:id="657" w:author="Bruce Dosier" w:date="2016-05-31T12:21:00Z">
            <w:rPr>
              <w:spacing w:val="-3"/>
              <w:sz w:val="24"/>
              <w:szCs w:val="24"/>
            </w:rPr>
          </w:rPrChange>
        </w:rPr>
        <w:t xml:space="preserve"> - All comparable sales used shall be personally confirmed by the Appraiser with the buyer, seller, broker, and/or other person(s) having firsthand knowledge of the price, terms, and conditions of sale.  Each comparable shall be weighed and explained in relation to the subject property to indicate the reasoning behind the Appraiser's final value estimate from this approach.</w:t>
      </w:r>
      <w:r w:rsidR="009B30C6" w:rsidRPr="000D5B7F">
        <w:rPr>
          <w:spacing w:val="-3"/>
          <w:sz w:val="24"/>
          <w:szCs w:val="24"/>
          <w:rPrChange w:id="658" w:author="Bruce Dosier" w:date="2016-05-31T12:21:00Z">
            <w:rPr>
              <w:spacing w:val="-3"/>
              <w:sz w:val="24"/>
              <w:szCs w:val="24"/>
            </w:rPr>
          </w:rPrChange>
        </w:rPr>
        <w:t xml:space="preserve"> The appraisal report is to show the increase or decrease in value due to the difference between the subject property and the comparable.</w:t>
      </w:r>
    </w:p>
    <w:p w:rsidR="007216D8" w:rsidRPr="000D5B7F" w:rsidRDefault="007216D8">
      <w:pPr>
        <w:tabs>
          <w:tab w:val="left" w:pos="-720"/>
        </w:tabs>
        <w:suppressAutoHyphens/>
        <w:jc w:val="both"/>
        <w:rPr>
          <w:spacing w:val="-3"/>
          <w:sz w:val="24"/>
          <w:szCs w:val="24"/>
          <w:rPrChange w:id="659"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60" w:author="Bruce Dosier" w:date="2016-05-31T12:21:00Z">
            <w:rPr>
              <w:spacing w:val="-3"/>
              <w:sz w:val="24"/>
              <w:szCs w:val="24"/>
            </w:rPr>
          </w:rPrChange>
        </w:rPr>
      </w:pPr>
      <w:r w:rsidRPr="000D5B7F">
        <w:rPr>
          <w:spacing w:val="-3"/>
          <w:sz w:val="24"/>
          <w:szCs w:val="24"/>
          <w:rPrChange w:id="661" w:author="Bruce Dosier" w:date="2016-05-31T12:21:00Z">
            <w:rPr>
              <w:spacing w:val="-3"/>
              <w:sz w:val="24"/>
              <w:szCs w:val="24"/>
            </w:rPr>
          </w:rPrChange>
        </w:rPr>
        <w:tab/>
        <w:t>16.</w:t>
      </w:r>
      <w:r w:rsidRPr="000D5B7F">
        <w:rPr>
          <w:spacing w:val="-3"/>
          <w:sz w:val="24"/>
          <w:szCs w:val="24"/>
          <w:rPrChange w:id="662" w:author="Bruce Dosier" w:date="2016-05-31T12:21:00Z">
            <w:rPr>
              <w:spacing w:val="-3"/>
              <w:sz w:val="24"/>
              <w:szCs w:val="24"/>
            </w:rPr>
          </w:rPrChange>
        </w:rPr>
        <w:tab/>
      </w:r>
      <w:r w:rsidRPr="000D5B7F">
        <w:rPr>
          <w:spacing w:val="-3"/>
          <w:sz w:val="24"/>
          <w:szCs w:val="24"/>
          <w:u w:val="single"/>
          <w:rPrChange w:id="663" w:author="Bruce Dosier" w:date="2016-05-31T12:21:00Z">
            <w:rPr>
              <w:spacing w:val="-3"/>
              <w:sz w:val="24"/>
              <w:szCs w:val="24"/>
              <w:u w:val="single"/>
            </w:rPr>
          </w:rPrChange>
        </w:rPr>
        <w:t>Value Estimate by Cost Approach, if Applicable</w:t>
      </w:r>
      <w:r w:rsidRPr="000D5B7F">
        <w:rPr>
          <w:spacing w:val="-3"/>
          <w:sz w:val="24"/>
          <w:szCs w:val="24"/>
          <w:rPrChange w:id="664" w:author="Bruce Dosier" w:date="2016-05-31T12:21:00Z">
            <w:rPr>
              <w:spacing w:val="-3"/>
              <w:sz w:val="24"/>
              <w:szCs w:val="24"/>
            </w:rPr>
          </w:rPrChange>
        </w:rPr>
        <w:t xml:space="preserve"> - This section shall be in the form of commutative data, arranged in sequence beginning with reproduction or replacement cost, and shall state the source (book and page if a national service) of all figures used.  The dollar amounts of physical deterioration and functional and economic obsolescence, or the omission of same, shall be explained in narrative form.</w:t>
      </w:r>
    </w:p>
    <w:p w:rsidR="007216D8" w:rsidRPr="000D5B7F" w:rsidRDefault="007216D8">
      <w:pPr>
        <w:tabs>
          <w:tab w:val="left" w:pos="-720"/>
        </w:tabs>
        <w:suppressAutoHyphens/>
        <w:jc w:val="both"/>
        <w:rPr>
          <w:spacing w:val="-3"/>
          <w:sz w:val="24"/>
          <w:szCs w:val="24"/>
          <w:rPrChange w:id="665" w:author="Bruce Dosier" w:date="2016-05-31T12:21:00Z">
            <w:rPr>
              <w:spacing w:val="-3"/>
              <w:sz w:val="24"/>
              <w:szCs w:val="24"/>
            </w:rPr>
          </w:rPrChange>
        </w:rPr>
      </w:pPr>
    </w:p>
    <w:p w:rsidR="00E7601B" w:rsidRPr="000D5B7F" w:rsidRDefault="00E7601B" w:rsidP="00E7601B">
      <w:pPr>
        <w:tabs>
          <w:tab w:val="left" w:pos="-720"/>
          <w:tab w:val="left" w:pos="0"/>
          <w:tab w:val="left" w:pos="720"/>
        </w:tabs>
        <w:suppressAutoHyphens/>
        <w:ind w:left="1440" w:hanging="1440"/>
        <w:jc w:val="both"/>
        <w:rPr>
          <w:spacing w:val="-3"/>
          <w:sz w:val="24"/>
          <w:szCs w:val="24"/>
          <w:rPrChange w:id="666" w:author="Bruce Dosier" w:date="2016-05-31T12:21:00Z">
            <w:rPr>
              <w:spacing w:val="-3"/>
              <w:sz w:val="24"/>
              <w:szCs w:val="24"/>
            </w:rPr>
          </w:rPrChange>
        </w:rPr>
      </w:pPr>
      <w:r w:rsidRPr="000D5B7F">
        <w:rPr>
          <w:spacing w:val="-3"/>
          <w:sz w:val="24"/>
          <w:szCs w:val="24"/>
          <w:rPrChange w:id="667" w:author="Bruce Dosier" w:date="2016-05-31T12:21:00Z">
            <w:rPr>
              <w:spacing w:val="-3"/>
              <w:sz w:val="24"/>
              <w:szCs w:val="24"/>
            </w:rPr>
          </w:rPrChange>
        </w:rPr>
        <w:tab/>
      </w:r>
      <w:r w:rsidRPr="000D5B7F">
        <w:rPr>
          <w:spacing w:val="-3"/>
          <w:sz w:val="24"/>
          <w:szCs w:val="24"/>
          <w:rPrChange w:id="668" w:author="Bruce Dosier" w:date="2016-05-31T12:21:00Z">
            <w:rPr>
              <w:spacing w:val="-3"/>
              <w:sz w:val="24"/>
              <w:szCs w:val="24"/>
            </w:rPr>
          </w:rPrChange>
        </w:rPr>
        <w:tab/>
        <w:t>This procedure may be omitted on improvements, both real and personal, for which only a salvage or scrap value is estimated.</w:t>
      </w:r>
    </w:p>
    <w:p w:rsidR="00C459AD" w:rsidRPr="000D5B7F" w:rsidRDefault="00C459AD" w:rsidP="00C459AD">
      <w:pPr>
        <w:tabs>
          <w:tab w:val="left" w:pos="-720"/>
        </w:tabs>
        <w:suppressAutoHyphens/>
        <w:jc w:val="both"/>
        <w:rPr>
          <w:spacing w:val="-3"/>
          <w:sz w:val="24"/>
          <w:szCs w:val="24"/>
          <w:rPrChange w:id="669" w:author="Bruce Dosier" w:date="2016-05-31T12:21:00Z">
            <w:rPr>
              <w:spacing w:val="-3"/>
              <w:sz w:val="24"/>
              <w:szCs w:val="24"/>
            </w:rPr>
          </w:rPrChange>
        </w:rPr>
      </w:pPr>
      <w:r w:rsidRPr="000D5B7F">
        <w:rPr>
          <w:spacing w:val="-3"/>
          <w:sz w:val="24"/>
          <w:szCs w:val="24"/>
          <w:rPrChange w:id="670" w:author="Bruce Dosier" w:date="2016-05-31T12:21:00Z">
            <w:rPr>
              <w:spacing w:val="-3"/>
              <w:sz w:val="24"/>
              <w:szCs w:val="24"/>
            </w:rPr>
          </w:rPrChange>
        </w:rPr>
        <w:lastRenderedPageBreak/>
        <w:t>MINIMUM APPRAISAL REQUIREMENTS</w:t>
      </w:r>
    </w:p>
    <w:p w:rsidR="007216D8" w:rsidRPr="000D5B7F" w:rsidRDefault="007216D8">
      <w:pPr>
        <w:tabs>
          <w:tab w:val="left" w:pos="-720"/>
        </w:tabs>
        <w:suppressAutoHyphens/>
        <w:jc w:val="both"/>
        <w:rPr>
          <w:spacing w:val="-3"/>
          <w:sz w:val="24"/>
          <w:szCs w:val="24"/>
          <w:rPrChange w:id="671"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72" w:author="Bruce Dosier" w:date="2016-05-31T12:21:00Z">
            <w:rPr>
              <w:spacing w:val="-3"/>
              <w:sz w:val="24"/>
              <w:szCs w:val="24"/>
            </w:rPr>
          </w:rPrChange>
        </w:rPr>
      </w:pPr>
      <w:r w:rsidRPr="000D5B7F">
        <w:rPr>
          <w:spacing w:val="-3"/>
          <w:sz w:val="24"/>
          <w:szCs w:val="24"/>
          <w:rPrChange w:id="673" w:author="Bruce Dosier" w:date="2016-05-31T12:21:00Z">
            <w:rPr>
              <w:spacing w:val="-3"/>
              <w:sz w:val="24"/>
              <w:szCs w:val="24"/>
            </w:rPr>
          </w:rPrChange>
        </w:rPr>
        <w:tab/>
        <w:t>17</w:t>
      </w:r>
      <w:r w:rsidRPr="000D5B7F">
        <w:rPr>
          <w:spacing w:val="-3"/>
          <w:sz w:val="24"/>
          <w:szCs w:val="24"/>
          <w:rPrChange w:id="674" w:author="Bruce Dosier" w:date="2016-05-31T12:21:00Z">
            <w:rPr>
              <w:spacing w:val="-3"/>
              <w:sz w:val="24"/>
              <w:szCs w:val="24"/>
            </w:rPr>
          </w:rPrChange>
        </w:rPr>
        <w:tab/>
      </w:r>
      <w:r w:rsidRPr="000D5B7F">
        <w:rPr>
          <w:spacing w:val="-3"/>
          <w:sz w:val="24"/>
          <w:szCs w:val="24"/>
          <w:u w:val="single"/>
          <w:rPrChange w:id="675" w:author="Bruce Dosier" w:date="2016-05-31T12:21:00Z">
            <w:rPr>
              <w:spacing w:val="-3"/>
              <w:sz w:val="24"/>
              <w:szCs w:val="24"/>
              <w:u w:val="single"/>
            </w:rPr>
          </w:rPrChange>
        </w:rPr>
        <w:t>Value Estimate by Income Approach, if Applicable</w:t>
      </w:r>
      <w:r w:rsidRPr="000D5B7F">
        <w:rPr>
          <w:spacing w:val="-3"/>
          <w:sz w:val="24"/>
          <w:szCs w:val="24"/>
          <w:rPrChange w:id="676" w:author="Bruce Dosier" w:date="2016-05-31T12:21:00Z">
            <w:rPr>
              <w:spacing w:val="-3"/>
              <w:sz w:val="24"/>
              <w:szCs w:val="24"/>
            </w:rPr>
          </w:rPrChange>
        </w:rPr>
        <w:t xml:space="preserve"> - This shall include adequate factual data to support each figure and factor used and shall be arranged in detailed form to show at least (a) estimated gross economic rent or income; (b) allowance for vacancy and credit losses; (c) an itemized estimate of total expenses including reserves for replacements.</w:t>
      </w:r>
    </w:p>
    <w:p w:rsidR="007216D8" w:rsidRPr="000D5B7F" w:rsidRDefault="007216D8">
      <w:pPr>
        <w:tabs>
          <w:tab w:val="left" w:pos="-720"/>
        </w:tabs>
        <w:suppressAutoHyphens/>
        <w:jc w:val="both"/>
        <w:rPr>
          <w:spacing w:val="-3"/>
          <w:sz w:val="24"/>
          <w:szCs w:val="24"/>
          <w:rPrChange w:id="677"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78" w:author="Bruce Dosier" w:date="2016-05-31T12:21:00Z">
            <w:rPr>
              <w:spacing w:val="-3"/>
              <w:sz w:val="24"/>
              <w:szCs w:val="24"/>
            </w:rPr>
          </w:rPrChange>
        </w:rPr>
      </w:pPr>
      <w:r w:rsidRPr="000D5B7F">
        <w:rPr>
          <w:spacing w:val="-3"/>
          <w:sz w:val="24"/>
          <w:szCs w:val="24"/>
          <w:rPrChange w:id="679" w:author="Bruce Dosier" w:date="2016-05-31T12:21:00Z">
            <w:rPr>
              <w:spacing w:val="-3"/>
              <w:sz w:val="24"/>
              <w:szCs w:val="24"/>
            </w:rPr>
          </w:rPrChange>
        </w:rPr>
        <w:tab/>
      </w:r>
      <w:r w:rsidRPr="000D5B7F">
        <w:rPr>
          <w:spacing w:val="-3"/>
          <w:sz w:val="24"/>
          <w:szCs w:val="24"/>
          <w:rPrChange w:id="680" w:author="Bruce Dosier" w:date="2016-05-31T12:21:00Z">
            <w:rPr>
              <w:spacing w:val="-3"/>
              <w:sz w:val="24"/>
              <w:szCs w:val="24"/>
            </w:rPr>
          </w:rPrChange>
        </w:rPr>
        <w:tab/>
        <w:t>Capitalization of net income shall be at the rate prevailing for this type of property and location.  The capitalization technique, method, and rate used shall be explained in narrative form supported by a statement of sources of rates and factors.</w:t>
      </w:r>
    </w:p>
    <w:p w:rsidR="007216D8" w:rsidRPr="000D5B7F" w:rsidRDefault="007216D8">
      <w:pPr>
        <w:tabs>
          <w:tab w:val="left" w:pos="-720"/>
        </w:tabs>
        <w:suppressAutoHyphens/>
        <w:jc w:val="both"/>
        <w:rPr>
          <w:spacing w:val="-3"/>
          <w:sz w:val="24"/>
          <w:szCs w:val="24"/>
          <w:rPrChange w:id="681"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82" w:author="Bruce Dosier" w:date="2016-05-31T12:21:00Z">
            <w:rPr>
              <w:spacing w:val="-3"/>
              <w:sz w:val="24"/>
              <w:szCs w:val="24"/>
            </w:rPr>
          </w:rPrChange>
        </w:rPr>
      </w:pPr>
      <w:r w:rsidRPr="000D5B7F">
        <w:rPr>
          <w:spacing w:val="-3"/>
          <w:sz w:val="24"/>
          <w:szCs w:val="24"/>
          <w:rPrChange w:id="683" w:author="Bruce Dosier" w:date="2016-05-31T12:21:00Z">
            <w:rPr>
              <w:spacing w:val="-3"/>
              <w:sz w:val="24"/>
              <w:szCs w:val="24"/>
            </w:rPr>
          </w:rPrChange>
        </w:rPr>
        <w:tab/>
        <w:t>18.</w:t>
      </w:r>
      <w:r w:rsidRPr="000D5B7F">
        <w:rPr>
          <w:spacing w:val="-3"/>
          <w:sz w:val="24"/>
          <w:szCs w:val="24"/>
          <w:rPrChange w:id="684" w:author="Bruce Dosier" w:date="2016-05-31T12:21:00Z">
            <w:rPr>
              <w:spacing w:val="-3"/>
              <w:sz w:val="24"/>
              <w:szCs w:val="24"/>
            </w:rPr>
          </w:rPrChange>
        </w:rPr>
        <w:tab/>
      </w:r>
      <w:r w:rsidRPr="000D5B7F">
        <w:rPr>
          <w:spacing w:val="-3"/>
          <w:sz w:val="24"/>
          <w:szCs w:val="24"/>
          <w:u w:val="single"/>
          <w:rPrChange w:id="685" w:author="Bruce Dosier" w:date="2016-05-31T12:21:00Z">
            <w:rPr>
              <w:spacing w:val="-3"/>
              <w:sz w:val="24"/>
              <w:szCs w:val="24"/>
              <w:u w:val="single"/>
            </w:rPr>
          </w:rPrChange>
        </w:rPr>
        <w:t>Interpretation and Correlation of Estimates</w:t>
      </w:r>
      <w:r w:rsidRPr="000D5B7F">
        <w:rPr>
          <w:spacing w:val="-3"/>
          <w:sz w:val="24"/>
          <w:szCs w:val="24"/>
          <w:rPrChange w:id="686" w:author="Bruce Dosier" w:date="2016-05-31T12:21:00Z">
            <w:rPr>
              <w:spacing w:val="-3"/>
              <w:sz w:val="24"/>
              <w:szCs w:val="24"/>
            </w:rPr>
          </w:rPrChange>
        </w:rPr>
        <w:t xml:space="preserve"> - The Appraiser shall interpret the foregoing estimates and shall state their reasons why one or more of the conclusions reached in Items 14 through 1</w:t>
      </w:r>
      <w:r w:rsidR="006B45A3" w:rsidRPr="000D5B7F">
        <w:rPr>
          <w:spacing w:val="-3"/>
          <w:sz w:val="24"/>
          <w:szCs w:val="24"/>
          <w:rPrChange w:id="687" w:author="Bruce Dosier" w:date="2016-05-31T12:21:00Z">
            <w:rPr>
              <w:spacing w:val="-3"/>
              <w:sz w:val="24"/>
              <w:szCs w:val="24"/>
            </w:rPr>
          </w:rPrChange>
        </w:rPr>
        <w:t>7</w:t>
      </w:r>
      <w:r w:rsidRPr="000D5B7F">
        <w:rPr>
          <w:spacing w:val="-3"/>
          <w:sz w:val="24"/>
          <w:szCs w:val="24"/>
          <w:rPrChange w:id="688" w:author="Bruce Dosier" w:date="2016-05-31T12:21:00Z">
            <w:rPr>
              <w:spacing w:val="-3"/>
              <w:sz w:val="24"/>
              <w:szCs w:val="24"/>
            </w:rPr>
          </w:rPrChange>
        </w:rPr>
        <w:t xml:space="preserve"> are indicative of the market value of the property.</w:t>
      </w:r>
    </w:p>
    <w:p w:rsidR="007216D8" w:rsidRPr="000D5B7F" w:rsidRDefault="007216D8">
      <w:pPr>
        <w:tabs>
          <w:tab w:val="left" w:pos="-720"/>
        </w:tabs>
        <w:suppressAutoHyphens/>
        <w:jc w:val="both"/>
        <w:rPr>
          <w:spacing w:val="-3"/>
          <w:sz w:val="24"/>
          <w:szCs w:val="24"/>
          <w:rPrChange w:id="689"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90" w:author="Bruce Dosier" w:date="2016-05-31T12:21:00Z">
            <w:rPr>
              <w:spacing w:val="-3"/>
              <w:sz w:val="24"/>
              <w:szCs w:val="24"/>
            </w:rPr>
          </w:rPrChange>
        </w:rPr>
      </w:pPr>
      <w:r w:rsidRPr="000D5B7F">
        <w:rPr>
          <w:spacing w:val="-3"/>
          <w:sz w:val="24"/>
          <w:szCs w:val="24"/>
          <w:rPrChange w:id="691" w:author="Bruce Dosier" w:date="2016-05-31T12:21:00Z">
            <w:rPr>
              <w:spacing w:val="-3"/>
              <w:sz w:val="24"/>
              <w:szCs w:val="24"/>
            </w:rPr>
          </w:rPrChange>
        </w:rPr>
        <w:tab/>
        <w:t>19.</w:t>
      </w:r>
      <w:r w:rsidRPr="000D5B7F">
        <w:rPr>
          <w:spacing w:val="-3"/>
          <w:sz w:val="24"/>
          <w:szCs w:val="24"/>
          <w:rPrChange w:id="692" w:author="Bruce Dosier" w:date="2016-05-31T12:21:00Z">
            <w:rPr>
              <w:spacing w:val="-3"/>
              <w:sz w:val="24"/>
              <w:szCs w:val="24"/>
            </w:rPr>
          </w:rPrChange>
        </w:rPr>
        <w:tab/>
      </w:r>
      <w:r w:rsidRPr="000D5B7F">
        <w:rPr>
          <w:spacing w:val="-3"/>
          <w:sz w:val="24"/>
          <w:szCs w:val="24"/>
          <w:u w:val="single"/>
          <w:rPrChange w:id="693" w:author="Bruce Dosier" w:date="2016-05-31T12:21:00Z">
            <w:rPr>
              <w:spacing w:val="-3"/>
              <w:sz w:val="24"/>
              <w:szCs w:val="24"/>
              <w:u w:val="single"/>
            </w:rPr>
          </w:rPrChange>
        </w:rPr>
        <w:t>Damages and Special Benefits</w:t>
      </w:r>
      <w:r w:rsidRPr="000D5B7F">
        <w:rPr>
          <w:spacing w:val="-3"/>
          <w:sz w:val="24"/>
          <w:szCs w:val="24"/>
          <w:rPrChange w:id="694" w:author="Bruce Dosier" w:date="2016-05-31T12:21:00Z">
            <w:rPr>
              <w:spacing w:val="-3"/>
              <w:sz w:val="24"/>
              <w:szCs w:val="24"/>
            </w:rPr>
          </w:rPrChange>
        </w:rPr>
        <w:t xml:space="preserve"> - In case of a partial take, the Appraiser shall estimate the loss in value to the remainder due to the taking and construction in the manner proposed, as well as any special benefits accruing to the remainder property.</w:t>
      </w:r>
    </w:p>
    <w:p w:rsidR="006B45A3" w:rsidRPr="000D5B7F" w:rsidRDefault="006B45A3">
      <w:pPr>
        <w:tabs>
          <w:tab w:val="left" w:pos="-720"/>
          <w:tab w:val="left" w:pos="0"/>
          <w:tab w:val="left" w:pos="720"/>
        </w:tabs>
        <w:suppressAutoHyphens/>
        <w:ind w:left="1440" w:hanging="1440"/>
        <w:jc w:val="both"/>
        <w:rPr>
          <w:spacing w:val="-3"/>
          <w:sz w:val="24"/>
          <w:szCs w:val="24"/>
          <w:rPrChange w:id="695"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696" w:author="Bruce Dosier" w:date="2016-05-31T12:21:00Z">
            <w:rPr>
              <w:spacing w:val="-3"/>
              <w:sz w:val="24"/>
              <w:szCs w:val="24"/>
            </w:rPr>
          </w:rPrChange>
        </w:rPr>
      </w:pPr>
      <w:r w:rsidRPr="000D5B7F">
        <w:rPr>
          <w:spacing w:val="-3"/>
          <w:sz w:val="24"/>
          <w:szCs w:val="24"/>
          <w:rPrChange w:id="697" w:author="Bruce Dosier" w:date="2016-05-31T12:21:00Z">
            <w:rPr>
              <w:spacing w:val="-3"/>
              <w:sz w:val="24"/>
              <w:szCs w:val="24"/>
            </w:rPr>
          </w:rPrChange>
        </w:rPr>
        <w:tab/>
      </w:r>
      <w:r w:rsidRPr="000D5B7F">
        <w:rPr>
          <w:spacing w:val="-3"/>
          <w:sz w:val="24"/>
          <w:szCs w:val="24"/>
          <w:rPrChange w:id="698" w:author="Bruce Dosier" w:date="2016-05-31T12:21:00Z">
            <w:rPr>
              <w:spacing w:val="-3"/>
              <w:sz w:val="24"/>
              <w:szCs w:val="24"/>
            </w:rPr>
          </w:rPrChange>
        </w:rPr>
        <w:tab/>
        <w:t>The Appraiser shall set forth in the appraisal the rationale and support used for determination as to what constitutes the "larger parcel."  The Appraiser shall explain the reasons for their estimates regarding Damages and Special Benefits and provide supportive analysis for their conclusion.</w:t>
      </w:r>
    </w:p>
    <w:p w:rsidR="007216D8" w:rsidRPr="000D5B7F" w:rsidRDefault="007216D8">
      <w:pPr>
        <w:tabs>
          <w:tab w:val="left" w:pos="-720"/>
        </w:tabs>
        <w:suppressAutoHyphens/>
        <w:jc w:val="both"/>
        <w:rPr>
          <w:spacing w:val="-3"/>
          <w:sz w:val="24"/>
          <w:szCs w:val="24"/>
          <w:rPrChange w:id="699"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700" w:author="Bruce Dosier" w:date="2016-05-31T12:21:00Z">
            <w:rPr>
              <w:spacing w:val="-3"/>
              <w:sz w:val="24"/>
              <w:szCs w:val="24"/>
            </w:rPr>
          </w:rPrChange>
        </w:rPr>
      </w:pPr>
      <w:r w:rsidRPr="000D5B7F">
        <w:rPr>
          <w:spacing w:val="-3"/>
          <w:sz w:val="24"/>
          <w:szCs w:val="24"/>
          <w:rPrChange w:id="701" w:author="Bruce Dosier" w:date="2016-05-31T12:21:00Z">
            <w:rPr>
              <w:spacing w:val="-3"/>
              <w:sz w:val="24"/>
              <w:szCs w:val="24"/>
            </w:rPr>
          </w:rPrChange>
        </w:rPr>
        <w:tab/>
        <w:t>21.</w:t>
      </w:r>
      <w:r w:rsidRPr="000D5B7F">
        <w:rPr>
          <w:spacing w:val="-3"/>
          <w:sz w:val="24"/>
          <w:szCs w:val="24"/>
          <w:rPrChange w:id="702" w:author="Bruce Dosier" w:date="2016-05-31T12:21:00Z">
            <w:rPr>
              <w:spacing w:val="-3"/>
              <w:sz w:val="24"/>
              <w:szCs w:val="24"/>
            </w:rPr>
          </w:rPrChange>
        </w:rPr>
        <w:tab/>
      </w:r>
      <w:r w:rsidRPr="000D5B7F">
        <w:rPr>
          <w:spacing w:val="-3"/>
          <w:sz w:val="24"/>
          <w:szCs w:val="24"/>
          <w:u w:val="single"/>
          <w:rPrChange w:id="703" w:author="Bruce Dosier" w:date="2016-05-31T12:21:00Z">
            <w:rPr>
              <w:spacing w:val="-3"/>
              <w:sz w:val="24"/>
              <w:szCs w:val="24"/>
              <w:u w:val="single"/>
            </w:rPr>
          </w:rPrChange>
        </w:rPr>
        <w:t>Qualifications</w:t>
      </w:r>
      <w:r w:rsidRPr="000D5B7F">
        <w:rPr>
          <w:spacing w:val="-3"/>
          <w:sz w:val="24"/>
          <w:szCs w:val="24"/>
          <w:rPrChange w:id="704" w:author="Bruce Dosier" w:date="2016-05-31T12:21:00Z">
            <w:rPr>
              <w:spacing w:val="-3"/>
              <w:sz w:val="24"/>
              <w:szCs w:val="24"/>
            </w:rPr>
          </w:rPrChange>
        </w:rPr>
        <w:t xml:space="preserve"> - (Of all Appraisers and/or Technicians contributing to the report)</w:t>
      </w:r>
    </w:p>
    <w:p w:rsidR="007216D8" w:rsidRPr="000D5B7F" w:rsidRDefault="007216D8">
      <w:pPr>
        <w:tabs>
          <w:tab w:val="left" w:pos="-720"/>
        </w:tabs>
        <w:suppressAutoHyphens/>
        <w:jc w:val="both"/>
        <w:rPr>
          <w:spacing w:val="-3"/>
          <w:sz w:val="24"/>
          <w:szCs w:val="24"/>
          <w:rPrChange w:id="705"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706" w:author="Bruce Dosier" w:date="2016-05-31T12:21:00Z">
            <w:rPr>
              <w:spacing w:val="-3"/>
              <w:sz w:val="24"/>
              <w:szCs w:val="24"/>
            </w:rPr>
          </w:rPrChange>
        </w:rPr>
      </w:pPr>
      <w:r w:rsidRPr="000D5B7F">
        <w:rPr>
          <w:spacing w:val="-3"/>
          <w:sz w:val="24"/>
          <w:szCs w:val="24"/>
          <w:rPrChange w:id="707" w:author="Bruce Dosier" w:date="2016-05-31T12:21:00Z">
            <w:rPr>
              <w:spacing w:val="-3"/>
              <w:sz w:val="24"/>
              <w:szCs w:val="24"/>
            </w:rPr>
          </w:rPrChange>
        </w:rPr>
        <w:tab/>
        <w:t>22.</w:t>
      </w:r>
      <w:r w:rsidRPr="000D5B7F">
        <w:rPr>
          <w:spacing w:val="-3"/>
          <w:sz w:val="24"/>
          <w:szCs w:val="24"/>
          <w:rPrChange w:id="708" w:author="Bruce Dosier" w:date="2016-05-31T12:21:00Z">
            <w:rPr>
              <w:spacing w:val="-3"/>
              <w:sz w:val="24"/>
              <w:szCs w:val="24"/>
            </w:rPr>
          </w:rPrChange>
        </w:rPr>
        <w:tab/>
      </w:r>
      <w:r w:rsidRPr="000D5B7F">
        <w:rPr>
          <w:spacing w:val="-3"/>
          <w:sz w:val="24"/>
          <w:szCs w:val="24"/>
          <w:u w:val="single"/>
          <w:rPrChange w:id="709" w:author="Bruce Dosier" w:date="2016-05-31T12:21:00Z">
            <w:rPr>
              <w:spacing w:val="-3"/>
              <w:sz w:val="24"/>
              <w:szCs w:val="24"/>
              <w:u w:val="single"/>
            </w:rPr>
          </w:rPrChange>
        </w:rPr>
        <w:t>Exhibits</w:t>
      </w:r>
      <w:r w:rsidRPr="000D5B7F">
        <w:rPr>
          <w:spacing w:val="-3"/>
          <w:sz w:val="24"/>
          <w:szCs w:val="24"/>
          <w:rPrChange w:id="710" w:author="Bruce Dosier" w:date="2016-05-31T12:21:00Z">
            <w:rPr>
              <w:spacing w:val="-3"/>
              <w:sz w:val="24"/>
              <w:szCs w:val="24"/>
            </w:rPr>
          </w:rPrChange>
        </w:rPr>
        <w:t xml:space="preserve"> - The Appraisal Report should contain a sufficient number of exhibits to assist the reader in understanding the appraisal problem, including but not limited to:</w:t>
      </w:r>
    </w:p>
    <w:p w:rsidR="007216D8" w:rsidRPr="000D5B7F" w:rsidRDefault="007216D8">
      <w:pPr>
        <w:tabs>
          <w:tab w:val="left" w:pos="-720"/>
        </w:tabs>
        <w:suppressAutoHyphens/>
        <w:jc w:val="both"/>
        <w:rPr>
          <w:spacing w:val="-3"/>
          <w:sz w:val="24"/>
          <w:szCs w:val="24"/>
          <w:rPrChange w:id="711" w:author="Bruce Dosier" w:date="2016-05-31T12:21:00Z">
            <w:rPr>
              <w:spacing w:val="-3"/>
              <w:sz w:val="24"/>
              <w:szCs w:val="24"/>
            </w:rPr>
          </w:rPrChange>
        </w:rPr>
      </w:pPr>
    </w:p>
    <w:p w:rsidR="007216D8" w:rsidRPr="000D5B7F" w:rsidRDefault="007216D8">
      <w:pPr>
        <w:tabs>
          <w:tab w:val="left" w:pos="-720"/>
          <w:tab w:val="left" w:pos="0"/>
          <w:tab w:val="left" w:pos="720"/>
        </w:tabs>
        <w:suppressAutoHyphens/>
        <w:ind w:left="1440" w:hanging="1440"/>
        <w:jc w:val="both"/>
        <w:rPr>
          <w:spacing w:val="-3"/>
          <w:sz w:val="24"/>
          <w:szCs w:val="24"/>
          <w:rPrChange w:id="712" w:author="Bruce Dosier" w:date="2016-05-31T12:21:00Z">
            <w:rPr>
              <w:spacing w:val="-3"/>
              <w:sz w:val="24"/>
              <w:szCs w:val="24"/>
            </w:rPr>
          </w:rPrChange>
        </w:rPr>
      </w:pPr>
      <w:r w:rsidRPr="000D5B7F">
        <w:rPr>
          <w:spacing w:val="-3"/>
          <w:sz w:val="24"/>
          <w:szCs w:val="24"/>
          <w:rPrChange w:id="713" w:author="Bruce Dosier" w:date="2016-05-31T12:21:00Z">
            <w:rPr>
              <w:spacing w:val="-3"/>
              <w:sz w:val="24"/>
              <w:szCs w:val="24"/>
            </w:rPr>
          </w:rPrChange>
        </w:rPr>
        <w:tab/>
      </w:r>
      <w:r w:rsidRPr="000D5B7F">
        <w:rPr>
          <w:spacing w:val="-3"/>
          <w:sz w:val="24"/>
          <w:szCs w:val="24"/>
          <w:rPrChange w:id="714" w:author="Bruce Dosier" w:date="2016-05-31T12:21:00Z">
            <w:rPr>
              <w:spacing w:val="-3"/>
              <w:sz w:val="24"/>
              <w:szCs w:val="24"/>
            </w:rPr>
          </w:rPrChange>
        </w:rPr>
        <w:tab/>
        <w:t>a.</w:t>
      </w:r>
      <w:r w:rsidRPr="000D5B7F">
        <w:rPr>
          <w:spacing w:val="-3"/>
          <w:sz w:val="24"/>
          <w:szCs w:val="24"/>
          <w:rPrChange w:id="715" w:author="Bruce Dosier" w:date="2016-05-31T12:21:00Z">
            <w:rPr>
              <w:spacing w:val="-3"/>
              <w:sz w:val="24"/>
              <w:szCs w:val="24"/>
            </w:rPr>
          </w:rPrChange>
        </w:rPr>
        <w:tab/>
      </w:r>
      <w:r w:rsidRPr="000D5B7F">
        <w:rPr>
          <w:spacing w:val="-3"/>
          <w:sz w:val="24"/>
          <w:szCs w:val="24"/>
          <w:u w:val="single"/>
          <w:rPrChange w:id="716" w:author="Bruce Dosier" w:date="2016-05-31T12:21:00Z">
            <w:rPr>
              <w:spacing w:val="-3"/>
              <w:sz w:val="24"/>
              <w:szCs w:val="24"/>
              <w:u w:val="single"/>
            </w:rPr>
          </w:rPrChange>
        </w:rPr>
        <w:t>Location Map</w:t>
      </w:r>
      <w:r w:rsidRPr="000D5B7F">
        <w:rPr>
          <w:spacing w:val="-3"/>
          <w:sz w:val="24"/>
          <w:szCs w:val="24"/>
          <w:rPrChange w:id="717" w:author="Bruce Dosier" w:date="2016-05-31T12:21:00Z">
            <w:rPr>
              <w:spacing w:val="-3"/>
              <w:sz w:val="24"/>
              <w:szCs w:val="24"/>
            </w:rPr>
          </w:rPrChange>
        </w:rPr>
        <w:t xml:space="preserve"> (within city or area)</w:t>
      </w:r>
    </w:p>
    <w:p w:rsidR="007216D8" w:rsidRPr="000D5B7F" w:rsidRDefault="007216D8">
      <w:pPr>
        <w:tabs>
          <w:tab w:val="left" w:pos="-720"/>
        </w:tabs>
        <w:suppressAutoHyphens/>
        <w:jc w:val="both"/>
        <w:rPr>
          <w:spacing w:val="-3"/>
          <w:sz w:val="24"/>
          <w:szCs w:val="24"/>
          <w:rPrChange w:id="718"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19" w:author="Bruce Dosier" w:date="2016-05-31T12:21:00Z">
            <w:rPr>
              <w:spacing w:val="-3"/>
              <w:sz w:val="24"/>
              <w:szCs w:val="24"/>
            </w:rPr>
          </w:rPrChange>
        </w:rPr>
      </w:pPr>
      <w:r w:rsidRPr="000D5B7F">
        <w:rPr>
          <w:spacing w:val="-3"/>
          <w:sz w:val="24"/>
          <w:szCs w:val="24"/>
          <w:rPrChange w:id="720" w:author="Bruce Dosier" w:date="2016-05-31T12:21:00Z">
            <w:rPr>
              <w:spacing w:val="-3"/>
              <w:sz w:val="24"/>
              <w:szCs w:val="24"/>
            </w:rPr>
          </w:rPrChange>
        </w:rPr>
        <w:tab/>
      </w:r>
      <w:r w:rsidRPr="000D5B7F">
        <w:rPr>
          <w:spacing w:val="-3"/>
          <w:sz w:val="24"/>
          <w:szCs w:val="24"/>
          <w:rPrChange w:id="721" w:author="Bruce Dosier" w:date="2016-05-31T12:21:00Z">
            <w:rPr>
              <w:spacing w:val="-3"/>
              <w:sz w:val="24"/>
              <w:szCs w:val="24"/>
            </w:rPr>
          </w:rPrChange>
        </w:rPr>
        <w:tab/>
      </w:r>
      <w:proofErr w:type="gramStart"/>
      <w:r w:rsidRPr="000D5B7F">
        <w:rPr>
          <w:spacing w:val="-3"/>
          <w:sz w:val="24"/>
          <w:szCs w:val="24"/>
          <w:rPrChange w:id="722" w:author="Bruce Dosier" w:date="2016-05-31T12:21:00Z">
            <w:rPr>
              <w:spacing w:val="-3"/>
              <w:sz w:val="24"/>
              <w:szCs w:val="24"/>
            </w:rPr>
          </w:rPrChange>
        </w:rPr>
        <w:t>b</w:t>
      </w:r>
      <w:proofErr w:type="gramEnd"/>
      <w:r w:rsidRPr="000D5B7F">
        <w:rPr>
          <w:spacing w:val="-3"/>
          <w:sz w:val="24"/>
          <w:szCs w:val="24"/>
          <w:rPrChange w:id="723" w:author="Bruce Dosier" w:date="2016-05-31T12:21:00Z">
            <w:rPr>
              <w:spacing w:val="-3"/>
              <w:sz w:val="24"/>
              <w:szCs w:val="24"/>
            </w:rPr>
          </w:rPrChange>
        </w:rPr>
        <w:t>.</w:t>
      </w:r>
      <w:r w:rsidRPr="000D5B7F">
        <w:rPr>
          <w:spacing w:val="-3"/>
          <w:sz w:val="24"/>
          <w:szCs w:val="24"/>
          <w:rPrChange w:id="724" w:author="Bruce Dosier" w:date="2016-05-31T12:21:00Z">
            <w:rPr>
              <w:spacing w:val="-3"/>
              <w:sz w:val="24"/>
              <w:szCs w:val="24"/>
            </w:rPr>
          </w:rPrChange>
        </w:rPr>
        <w:tab/>
      </w:r>
      <w:r w:rsidRPr="000D5B7F">
        <w:rPr>
          <w:spacing w:val="-3"/>
          <w:sz w:val="24"/>
          <w:szCs w:val="24"/>
          <w:u w:val="single"/>
          <w:rPrChange w:id="725" w:author="Bruce Dosier" w:date="2016-05-31T12:21:00Z">
            <w:rPr>
              <w:spacing w:val="-3"/>
              <w:sz w:val="24"/>
              <w:szCs w:val="24"/>
              <w:u w:val="single"/>
            </w:rPr>
          </w:rPrChange>
        </w:rPr>
        <w:t>Comparative Sales Map</w:t>
      </w:r>
      <w:r w:rsidRPr="000D5B7F">
        <w:rPr>
          <w:spacing w:val="-3"/>
          <w:sz w:val="24"/>
          <w:szCs w:val="24"/>
          <w:rPrChange w:id="726" w:author="Bruce Dosier" w:date="2016-05-31T12:21:00Z">
            <w:rPr>
              <w:spacing w:val="-3"/>
              <w:sz w:val="24"/>
              <w:szCs w:val="24"/>
            </w:rPr>
          </w:rPrChange>
        </w:rPr>
        <w:t xml:space="preserve"> (Market Data) Show geographic location of subject property and market data items used for comparative purposes.</w:t>
      </w:r>
    </w:p>
    <w:p w:rsidR="007216D8" w:rsidRPr="000D5B7F" w:rsidRDefault="007216D8">
      <w:pPr>
        <w:tabs>
          <w:tab w:val="left" w:pos="-720"/>
        </w:tabs>
        <w:suppressAutoHyphens/>
        <w:jc w:val="both"/>
        <w:rPr>
          <w:spacing w:val="-3"/>
          <w:sz w:val="24"/>
          <w:szCs w:val="24"/>
          <w:rPrChange w:id="727"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28" w:author="Bruce Dosier" w:date="2016-05-31T12:21:00Z">
            <w:rPr>
              <w:spacing w:val="-3"/>
              <w:sz w:val="24"/>
              <w:szCs w:val="24"/>
            </w:rPr>
          </w:rPrChange>
        </w:rPr>
      </w:pPr>
      <w:r w:rsidRPr="000D5B7F">
        <w:rPr>
          <w:spacing w:val="-3"/>
          <w:sz w:val="24"/>
          <w:szCs w:val="24"/>
          <w:rPrChange w:id="729" w:author="Bruce Dosier" w:date="2016-05-31T12:21:00Z">
            <w:rPr>
              <w:spacing w:val="-3"/>
              <w:sz w:val="24"/>
              <w:szCs w:val="24"/>
            </w:rPr>
          </w:rPrChange>
        </w:rPr>
        <w:tab/>
      </w:r>
      <w:r w:rsidRPr="000D5B7F">
        <w:rPr>
          <w:spacing w:val="-3"/>
          <w:sz w:val="24"/>
          <w:szCs w:val="24"/>
          <w:rPrChange w:id="730" w:author="Bruce Dosier" w:date="2016-05-31T12:21:00Z">
            <w:rPr>
              <w:spacing w:val="-3"/>
              <w:sz w:val="24"/>
              <w:szCs w:val="24"/>
            </w:rPr>
          </w:rPrChange>
        </w:rPr>
        <w:tab/>
        <w:t>c.</w:t>
      </w:r>
      <w:r w:rsidRPr="000D5B7F">
        <w:rPr>
          <w:spacing w:val="-3"/>
          <w:sz w:val="24"/>
          <w:szCs w:val="24"/>
          <w:rPrChange w:id="731" w:author="Bruce Dosier" w:date="2016-05-31T12:21:00Z">
            <w:rPr>
              <w:spacing w:val="-3"/>
              <w:sz w:val="24"/>
              <w:szCs w:val="24"/>
            </w:rPr>
          </w:rPrChange>
        </w:rPr>
        <w:tab/>
      </w:r>
      <w:r w:rsidRPr="000D5B7F">
        <w:rPr>
          <w:spacing w:val="-3"/>
          <w:sz w:val="24"/>
          <w:szCs w:val="24"/>
          <w:u w:val="single"/>
          <w:rPrChange w:id="732" w:author="Bruce Dosier" w:date="2016-05-31T12:21:00Z">
            <w:rPr>
              <w:spacing w:val="-3"/>
              <w:sz w:val="24"/>
              <w:szCs w:val="24"/>
              <w:u w:val="single"/>
            </w:rPr>
          </w:rPrChange>
        </w:rPr>
        <w:t>Detail of the Comparative Data</w:t>
      </w:r>
      <w:r w:rsidRPr="000D5B7F">
        <w:rPr>
          <w:spacing w:val="-3"/>
          <w:sz w:val="24"/>
          <w:szCs w:val="24"/>
          <w:rPrChange w:id="733" w:author="Bruce Dosier" w:date="2016-05-31T12:21:00Z">
            <w:rPr>
              <w:spacing w:val="-3"/>
              <w:sz w:val="24"/>
              <w:szCs w:val="24"/>
            </w:rPr>
          </w:rPrChange>
        </w:rPr>
        <w:t xml:space="preserve"> (Market Data Sheets)</w:t>
      </w:r>
    </w:p>
    <w:p w:rsidR="007216D8" w:rsidRPr="000D5B7F" w:rsidRDefault="007216D8">
      <w:pPr>
        <w:tabs>
          <w:tab w:val="left" w:pos="-720"/>
        </w:tabs>
        <w:suppressAutoHyphens/>
        <w:jc w:val="both"/>
        <w:rPr>
          <w:spacing w:val="-3"/>
          <w:sz w:val="24"/>
          <w:szCs w:val="24"/>
          <w:rPrChange w:id="734"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35" w:author="Bruce Dosier" w:date="2016-05-31T12:21:00Z">
            <w:rPr>
              <w:spacing w:val="-3"/>
              <w:sz w:val="24"/>
              <w:szCs w:val="24"/>
            </w:rPr>
          </w:rPrChange>
        </w:rPr>
      </w:pPr>
    </w:p>
    <w:p w:rsidR="006B45A3" w:rsidRPr="000D5B7F" w:rsidRDefault="006B45A3" w:rsidP="006B45A3">
      <w:pPr>
        <w:tabs>
          <w:tab w:val="left" w:pos="-720"/>
        </w:tabs>
        <w:suppressAutoHyphens/>
        <w:jc w:val="both"/>
        <w:rPr>
          <w:spacing w:val="-3"/>
          <w:sz w:val="24"/>
          <w:szCs w:val="24"/>
          <w:rPrChange w:id="736" w:author="Bruce Dosier" w:date="2016-05-31T12:21:00Z">
            <w:rPr>
              <w:spacing w:val="-3"/>
              <w:sz w:val="24"/>
              <w:szCs w:val="24"/>
            </w:rPr>
          </w:rPrChange>
        </w:rPr>
      </w:pPr>
    </w:p>
    <w:p w:rsidR="006B45A3" w:rsidRPr="000D5B7F" w:rsidRDefault="006B45A3" w:rsidP="006B45A3">
      <w:pPr>
        <w:tabs>
          <w:tab w:val="left" w:pos="-720"/>
        </w:tabs>
        <w:suppressAutoHyphens/>
        <w:jc w:val="both"/>
        <w:rPr>
          <w:spacing w:val="-3"/>
          <w:sz w:val="24"/>
          <w:szCs w:val="24"/>
          <w:rPrChange w:id="737" w:author="Bruce Dosier" w:date="2016-05-31T12:21:00Z">
            <w:rPr>
              <w:spacing w:val="-3"/>
              <w:sz w:val="24"/>
              <w:szCs w:val="24"/>
            </w:rPr>
          </w:rPrChange>
        </w:rPr>
      </w:pPr>
    </w:p>
    <w:p w:rsidR="00E7601B" w:rsidRPr="000D5B7F" w:rsidRDefault="00E7601B" w:rsidP="006B45A3">
      <w:pPr>
        <w:tabs>
          <w:tab w:val="left" w:pos="-720"/>
        </w:tabs>
        <w:suppressAutoHyphens/>
        <w:jc w:val="both"/>
        <w:rPr>
          <w:spacing w:val="-3"/>
          <w:sz w:val="24"/>
          <w:szCs w:val="24"/>
          <w:rPrChange w:id="738" w:author="Bruce Dosier" w:date="2016-05-31T12:21:00Z">
            <w:rPr>
              <w:spacing w:val="-3"/>
              <w:sz w:val="24"/>
              <w:szCs w:val="24"/>
            </w:rPr>
          </w:rPrChange>
        </w:rPr>
      </w:pPr>
    </w:p>
    <w:p w:rsidR="00E7601B" w:rsidRPr="000D5B7F" w:rsidRDefault="00E7601B" w:rsidP="006B45A3">
      <w:pPr>
        <w:tabs>
          <w:tab w:val="left" w:pos="-720"/>
        </w:tabs>
        <w:suppressAutoHyphens/>
        <w:jc w:val="both"/>
        <w:rPr>
          <w:spacing w:val="-3"/>
          <w:sz w:val="24"/>
          <w:szCs w:val="24"/>
          <w:rPrChange w:id="739" w:author="Bruce Dosier" w:date="2016-05-31T12:21:00Z">
            <w:rPr>
              <w:spacing w:val="-3"/>
              <w:sz w:val="24"/>
              <w:szCs w:val="24"/>
            </w:rPr>
          </w:rPrChange>
        </w:rPr>
      </w:pPr>
    </w:p>
    <w:p w:rsidR="00E7601B" w:rsidRPr="000D5B7F" w:rsidRDefault="00E7601B" w:rsidP="006B45A3">
      <w:pPr>
        <w:tabs>
          <w:tab w:val="left" w:pos="-720"/>
        </w:tabs>
        <w:suppressAutoHyphens/>
        <w:jc w:val="both"/>
        <w:rPr>
          <w:spacing w:val="-3"/>
          <w:sz w:val="24"/>
          <w:szCs w:val="24"/>
          <w:rPrChange w:id="740" w:author="Bruce Dosier" w:date="2016-05-31T12:21:00Z">
            <w:rPr>
              <w:spacing w:val="-3"/>
              <w:sz w:val="24"/>
              <w:szCs w:val="24"/>
            </w:rPr>
          </w:rPrChange>
        </w:rPr>
      </w:pPr>
    </w:p>
    <w:p w:rsidR="006B45A3" w:rsidRPr="000D5B7F" w:rsidRDefault="006B45A3" w:rsidP="006B45A3">
      <w:pPr>
        <w:tabs>
          <w:tab w:val="left" w:pos="-720"/>
        </w:tabs>
        <w:suppressAutoHyphens/>
        <w:jc w:val="both"/>
        <w:rPr>
          <w:spacing w:val="-3"/>
          <w:sz w:val="24"/>
          <w:szCs w:val="24"/>
          <w:rPrChange w:id="741" w:author="Bruce Dosier" w:date="2016-05-31T12:21:00Z">
            <w:rPr>
              <w:spacing w:val="-3"/>
              <w:sz w:val="24"/>
              <w:szCs w:val="24"/>
            </w:rPr>
          </w:rPrChange>
        </w:rPr>
      </w:pPr>
      <w:r w:rsidRPr="000D5B7F">
        <w:rPr>
          <w:spacing w:val="-3"/>
          <w:sz w:val="24"/>
          <w:szCs w:val="24"/>
          <w:rPrChange w:id="742" w:author="Bruce Dosier" w:date="2016-05-31T12:21:00Z">
            <w:rPr>
              <w:spacing w:val="-3"/>
              <w:sz w:val="24"/>
              <w:szCs w:val="24"/>
            </w:rPr>
          </w:rPrChange>
        </w:rPr>
        <w:lastRenderedPageBreak/>
        <w:t>MINIMUM APPRAISAL REQUIREMENTS</w:t>
      </w:r>
    </w:p>
    <w:p w:rsidR="006B45A3" w:rsidRPr="000D5B7F" w:rsidRDefault="007216D8">
      <w:pPr>
        <w:tabs>
          <w:tab w:val="left" w:pos="-720"/>
          <w:tab w:val="left" w:pos="0"/>
          <w:tab w:val="left" w:pos="720"/>
          <w:tab w:val="left" w:pos="1440"/>
        </w:tabs>
        <w:suppressAutoHyphens/>
        <w:ind w:left="2160" w:hanging="2160"/>
        <w:jc w:val="both"/>
        <w:rPr>
          <w:spacing w:val="-3"/>
          <w:sz w:val="24"/>
          <w:szCs w:val="24"/>
          <w:rPrChange w:id="743" w:author="Bruce Dosier" w:date="2016-05-31T12:21:00Z">
            <w:rPr>
              <w:spacing w:val="-3"/>
              <w:sz w:val="24"/>
              <w:szCs w:val="24"/>
            </w:rPr>
          </w:rPrChange>
        </w:rPr>
      </w:pPr>
      <w:r w:rsidRPr="000D5B7F">
        <w:rPr>
          <w:spacing w:val="-3"/>
          <w:sz w:val="24"/>
          <w:szCs w:val="24"/>
          <w:rPrChange w:id="744" w:author="Bruce Dosier" w:date="2016-05-31T12:21:00Z">
            <w:rPr>
              <w:spacing w:val="-3"/>
              <w:sz w:val="24"/>
              <w:szCs w:val="24"/>
            </w:rPr>
          </w:rPrChange>
        </w:rPr>
        <w:tab/>
      </w:r>
    </w:p>
    <w:p w:rsidR="006B45A3" w:rsidRPr="000D5B7F" w:rsidRDefault="006B45A3">
      <w:pPr>
        <w:tabs>
          <w:tab w:val="left" w:pos="-720"/>
          <w:tab w:val="left" w:pos="0"/>
          <w:tab w:val="left" w:pos="720"/>
          <w:tab w:val="left" w:pos="1440"/>
        </w:tabs>
        <w:suppressAutoHyphens/>
        <w:ind w:left="2160" w:hanging="2160"/>
        <w:jc w:val="both"/>
        <w:rPr>
          <w:spacing w:val="-3"/>
          <w:sz w:val="24"/>
          <w:szCs w:val="24"/>
          <w:rPrChange w:id="745"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46" w:author="Bruce Dosier" w:date="2016-05-31T12:21:00Z">
            <w:rPr>
              <w:spacing w:val="-3"/>
              <w:sz w:val="24"/>
              <w:szCs w:val="24"/>
            </w:rPr>
          </w:rPrChange>
        </w:rPr>
      </w:pPr>
      <w:r w:rsidRPr="000D5B7F">
        <w:rPr>
          <w:spacing w:val="-3"/>
          <w:sz w:val="24"/>
          <w:szCs w:val="24"/>
          <w:rPrChange w:id="747" w:author="Bruce Dosier" w:date="2016-05-31T12:21:00Z">
            <w:rPr>
              <w:spacing w:val="-3"/>
              <w:sz w:val="24"/>
              <w:szCs w:val="24"/>
            </w:rPr>
          </w:rPrChange>
        </w:rPr>
        <w:tab/>
        <w:t>d.</w:t>
      </w:r>
      <w:r w:rsidRPr="000D5B7F">
        <w:rPr>
          <w:spacing w:val="-3"/>
          <w:sz w:val="24"/>
          <w:szCs w:val="24"/>
          <w:rPrChange w:id="748" w:author="Bruce Dosier" w:date="2016-05-31T12:21:00Z">
            <w:rPr>
              <w:spacing w:val="-3"/>
              <w:sz w:val="24"/>
              <w:szCs w:val="24"/>
            </w:rPr>
          </w:rPrChange>
        </w:rPr>
        <w:tab/>
      </w:r>
      <w:r w:rsidRPr="000D5B7F">
        <w:rPr>
          <w:spacing w:val="-3"/>
          <w:sz w:val="24"/>
          <w:szCs w:val="24"/>
          <w:u w:val="single"/>
          <w:rPrChange w:id="749" w:author="Bruce Dosier" w:date="2016-05-31T12:21:00Z">
            <w:rPr>
              <w:spacing w:val="-3"/>
              <w:sz w:val="24"/>
              <w:szCs w:val="24"/>
              <w:u w:val="single"/>
            </w:rPr>
          </w:rPrChange>
        </w:rPr>
        <w:t>Construction Drawings or Portions Thereof</w:t>
      </w:r>
    </w:p>
    <w:p w:rsidR="007216D8" w:rsidRPr="000D5B7F" w:rsidRDefault="007216D8">
      <w:pPr>
        <w:tabs>
          <w:tab w:val="left" w:pos="-720"/>
        </w:tabs>
        <w:suppressAutoHyphens/>
        <w:jc w:val="both"/>
        <w:rPr>
          <w:spacing w:val="-3"/>
          <w:sz w:val="24"/>
          <w:szCs w:val="24"/>
          <w:rPrChange w:id="750"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51" w:author="Bruce Dosier" w:date="2016-05-31T12:21:00Z">
            <w:rPr>
              <w:spacing w:val="-3"/>
              <w:sz w:val="24"/>
              <w:szCs w:val="24"/>
            </w:rPr>
          </w:rPrChange>
        </w:rPr>
      </w:pPr>
      <w:r w:rsidRPr="000D5B7F">
        <w:rPr>
          <w:spacing w:val="-3"/>
          <w:sz w:val="24"/>
          <w:szCs w:val="24"/>
          <w:rPrChange w:id="752" w:author="Bruce Dosier" w:date="2016-05-31T12:21:00Z">
            <w:rPr>
              <w:spacing w:val="-3"/>
              <w:sz w:val="24"/>
              <w:szCs w:val="24"/>
            </w:rPr>
          </w:rPrChange>
        </w:rPr>
        <w:tab/>
      </w:r>
      <w:r w:rsidRPr="000D5B7F">
        <w:rPr>
          <w:spacing w:val="-3"/>
          <w:sz w:val="24"/>
          <w:szCs w:val="24"/>
          <w:rPrChange w:id="753" w:author="Bruce Dosier" w:date="2016-05-31T12:21:00Z">
            <w:rPr>
              <w:spacing w:val="-3"/>
              <w:sz w:val="24"/>
              <w:szCs w:val="24"/>
            </w:rPr>
          </w:rPrChange>
        </w:rPr>
        <w:tab/>
        <w:t>e.</w:t>
      </w:r>
      <w:r w:rsidRPr="000D5B7F">
        <w:rPr>
          <w:spacing w:val="-3"/>
          <w:sz w:val="24"/>
          <w:szCs w:val="24"/>
          <w:rPrChange w:id="754" w:author="Bruce Dosier" w:date="2016-05-31T12:21:00Z">
            <w:rPr>
              <w:spacing w:val="-3"/>
              <w:sz w:val="24"/>
              <w:szCs w:val="24"/>
            </w:rPr>
          </w:rPrChange>
        </w:rPr>
        <w:tab/>
      </w:r>
      <w:r w:rsidRPr="000D5B7F">
        <w:rPr>
          <w:spacing w:val="-3"/>
          <w:sz w:val="24"/>
          <w:szCs w:val="24"/>
          <w:u w:val="single"/>
          <w:rPrChange w:id="755" w:author="Bruce Dosier" w:date="2016-05-31T12:21:00Z">
            <w:rPr>
              <w:spacing w:val="-3"/>
              <w:sz w:val="24"/>
              <w:szCs w:val="24"/>
              <w:u w:val="single"/>
            </w:rPr>
          </w:rPrChange>
        </w:rPr>
        <w:t>Plot Plans</w:t>
      </w:r>
    </w:p>
    <w:p w:rsidR="007216D8" w:rsidRPr="000D5B7F" w:rsidRDefault="007216D8">
      <w:pPr>
        <w:tabs>
          <w:tab w:val="left" w:pos="-720"/>
        </w:tabs>
        <w:suppressAutoHyphens/>
        <w:jc w:val="both"/>
        <w:rPr>
          <w:spacing w:val="-3"/>
          <w:sz w:val="24"/>
          <w:szCs w:val="24"/>
          <w:rPrChange w:id="756"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57" w:author="Bruce Dosier" w:date="2016-05-31T12:21:00Z">
            <w:rPr>
              <w:spacing w:val="-3"/>
              <w:sz w:val="24"/>
              <w:szCs w:val="24"/>
            </w:rPr>
          </w:rPrChange>
        </w:rPr>
      </w:pPr>
      <w:r w:rsidRPr="000D5B7F">
        <w:rPr>
          <w:spacing w:val="-3"/>
          <w:sz w:val="24"/>
          <w:szCs w:val="24"/>
          <w:rPrChange w:id="758" w:author="Bruce Dosier" w:date="2016-05-31T12:21:00Z">
            <w:rPr>
              <w:spacing w:val="-3"/>
              <w:sz w:val="24"/>
              <w:szCs w:val="24"/>
            </w:rPr>
          </w:rPrChange>
        </w:rPr>
        <w:tab/>
      </w:r>
      <w:r w:rsidRPr="000D5B7F">
        <w:rPr>
          <w:spacing w:val="-3"/>
          <w:sz w:val="24"/>
          <w:szCs w:val="24"/>
          <w:rPrChange w:id="759" w:author="Bruce Dosier" w:date="2016-05-31T12:21:00Z">
            <w:rPr>
              <w:spacing w:val="-3"/>
              <w:sz w:val="24"/>
              <w:szCs w:val="24"/>
            </w:rPr>
          </w:rPrChange>
        </w:rPr>
        <w:tab/>
        <w:t>f.</w:t>
      </w:r>
      <w:r w:rsidRPr="000D5B7F">
        <w:rPr>
          <w:spacing w:val="-3"/>
          <w:sz w:val="24"/>
          <w:szCs w:val="24"/>
          <w:rPrChange w:id="760" w:author="Bruce Dosier" w:date="2016-05-31T12:21:00Z">
            <w:rPr>
              <w:spacing w:val="-3"/>
              <w:sz w:val="24"/>
              <w:szCs w:val="24"/>
            </w:rPr>
          </w:rPrChange>
        </w:rPr>
        <w:tab/>
      </w:r>
      <w:r w:rsidRPr="000D5B7F">
        <w:rPr>
          <w:spacing w:val="-3"/>
          <w:sz w:val="24"/>
          <w:szCs w:val="24"/>
          <w:u w:val="single"/>
          <w:rPrChange w:id="761" w:author="Bruce Dosier" w:date="2016-05-31T12:21:00Z">
            <w:rPr>
              <w:spacing w:val="-3"/>
              <w:sz w:val="24"/>
              <w:szCs w:val="24"/>
              <w:u w:val="single"/>
            </w:rPr>
          </w:rPrChange>
        </w:rPr>
        <w:t>Floor Plans</w:t>
      </w:r>
      <w:r w:rsidRPr="000D5B7F">
        <w:rPr>
          <w:spacing w:val="-3"/>
          <w:sz w:val="24"/>
          <w:szCs w:val="24"/>
          <w:rPrChange w:id="762" w:author="Bruce Dosier" w:date="2016-05-31T12:21:00Z">
            <w:rPr>
              <w:spacing w:val="-3"/>
              <w:sz w:val="24"/>
              <w:szCs w:val="24"/>
            </w:rPr>
          </w:rPrChange>
        </w:rPr>
        <w:t xml:space="preserve"> - (When needed to explain the value estimate)</w:t>
      </w:r>
    </w:p>
    <w:p w:rsidR="007216D8" w:rsidRPr="000D5B7F" w:rsidRDefault="007216D8">
      <w:pPr>
        <w:tabs>
          <w:tab w:val="left" w:pos="-720"/>
        </w:tabs>
        <w:suppressAutoHyphens/>
        <w:jc w:val="both"/>
        <w:rPr>
          <w:spacing w:val="-3"/>
          <w:sz w:val="24"/>
          <w:szCs w:val="24"/>
          <w:rPrChange w:id="763"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64" w:author="Bruce Dosier" w:date="2016-05-31T12:21:00Z">
            <w:rPr>
              <w:spacing w:val="-3"/>
              <w:sz w:val="24"/>
              <w:szCs w:val="24"/>
            </w:rPr>
          </w:rPrChange>
        </w:rPr>
      </w:pPr>
      <w:r w:rsidRPr="000D5B7F">
        <w:rPr>
          <w:spacing w:val="-3"/>
          <w:sz w:val="24"/>
          <w:szCs w:val="24"/>
          <w:rPrChange w:id="765" w:author="Bruce Dosier" w:date="2016-05-31T12:21:00Z">
            <w:rPr>
              <w:spacing w:val="-3"/>
              <w:sz w:val="24"/>
              <w:szCs w:val="24"/>
            </w:rPr>
          </w:rPrChange>
        </w:rPr>
        <w:tab/>
      </w:r>
      <w:r w:rsidRPr="000D5B7F">
        <w:rPr>
          <w:spacing w:val="-3"/>
          <w:sz w:val="24"/>
          <w:szCs w:val="24"/>
          <w:rPrChange w:id="766" w:author="Bruce Dosier" w:date="2016-05-31T12:21:00Z">
            <w:rPr>
              <w:spacing w:val="-3"/>
              <w:sz w:val="24"/>
              <w:szCs w:val="24"/>
            </w:rPr>
          </w:rPrChange>
        </w:rPr>
        <w:tab/>
        <w:t>g.</w:t>
      </w:r>
      <w:r w:rsidRPr="000D5B7F">
        <w:rPr>
          <w:spacing w:val="-3"/>
          <w:sz w:val="24"/>
          <w:szCs w:val="24"/>
          <w:rPrChange w:id="767" w:author="Bruce Dosier" w:date="2016-05-31T12:21:00Z">
            <w:rPr>
              <w:spacing w:val="-3"/>
              <w:sz w:val="24"/>
              <w:szCs w:val="24"/>
            </w:rPr>
          </w:rPrChange>
        </w:rPr>
        <w:tab/>
      </w:r>
      <w:r w:rsidRPr="000D5B7F">
        <w:rPr>
          <w:spacing w:val="-3"/>
          <w:sz w:val="24"/>
          <w:szCs w:val="24"/>
          <w:u w:val="single"/>
          <w:rPrChange w:id="768" w:author="Bruce Dosier" w:date="2016-05-31T12:21:00Z">
            <w:rPr>
              <w:spacing w:val="-3"/>
              <w:sz w:val="24"/>
              <w:szCs w:val="24"/>
              <w:u w:val="single"/>
            </w:rPr>
          </w:rPrChange>
        </w:rPr>
        <w:t>Photographs</w:t>
      </w:r>
      <w:r w:rsidRPr="000D5B7F">
        <w:rPr>
          <w:spacing w:val="-3"/>
          <w:sz w:val="24"/>
          <w:szCs w:val="24"/>
          <w:rPrChange w:id="769" w:author="Bruce Dosier" w:date="2016-05-31T12:21:00Z">
            <w:rPr>
              <w:spacing w:val="-3"/>
              <w:sz w:val="24"/>
              <w:szCs w:val="24"/>
            </w:rPr>
          </w:rPrChange>
        </w:rPr>
        <w:t xml:space="preserve"> </w:t>
      </w:r>
    </w:p>
    <w:p w:rsidR="007216D8" w:rsidRPr="000D5B7F" w:rsidRDefault="007216D8">
      <w:pPr>
        <w:tabs>
          <w:tab w:val="left" w:pos="-720"/>
        </w:tabs>
        <w:suppressAutoHyphens/>
        <w:jc w:val="both"/>
        <w:rPr>
          <w:spacing w:val="-3"/>
          <w:sz w:val="24"/>
          <w:szCs w:val="24"/>
          <w:rPrChange w:id="770" w:author="Bruce Dosier" w:date="2016-05-31T12:21:00Z">
            <w:rPr>
              <w:spacing w:val="-3"/>
              <w:sz w:val="24"/>
              <w:szCs w:val="24"/>
            </w:rPr>
          </w:rPrChange>
        </w:rPr>
      </w:pPr>
    </w:p>
    <w:p w:rsidR="007216D8" w:rsidRPr="000D5B7F" w:rsidRDefault="007216D8">
      <w:pPr>
        <w:tabs>
          <w:tab w:val="left" w:pos="-720"/>
          <w:tab w:val="left" w:pos="0"/>
          <w:tab w:val="left" w:pos="720"/>
          <w:tab w:val="left" w:pos="1440"/>
        </w:tabs>
        <w:suppressAutoHyphens/>
        <w:ind w:left="2160" w:hanging="2160"/>
        <w:jc w:val="both"/>
        <w:rPr>
          <w:spacing w:val="-3"/>
          <w:sz w:val="24"/>
          <w:szCs w:val="24"/>
          <w:rPrChange w:id="771" w:author="Bruce Dosier" w:date="2016-05-31T12:21:00Z">
            <w:rPr>
              <w:spacing w:val="-3"/>
              <w:sz w:val="24"/>
              <w:szCs w:val="24"/>
            </w:rPr>
          </w:rPrChange>
        </w:rPr>
      </w:pPr>
      <w:r w:rsidRPr="000D5B7F">
        <w:rPr>
          <w:spacing w:val="-3"/>
          <w:sz w:val="24"/>
          <w:szCs w:val="24"/>
          <w:rPrChange w:id="772" w:author="Bruce Dosier" w:date="2016-05-31T12:21:00Z">
            <w:rPr>
              <w:spacing w:val="-3"/>
              <w:sz w:val="24"/>
              <w:szCs w:val="24"/>
            </w:rPr>
          </w:rPrChange>
        </w:rPr>
        <w:tab/>
      </w:r>
      <w:r w:rsidRPr="000D5B7F">
        <w:rPr>
          <w:spacing w:val="-3"/>
          <w:sz w:val="24"/>
          <w:szCs w:val="24"/>
          <w:rPrChange w:id="773" w:author="Bruce Dosier" w:date="2016-05-31T12:21:00Z">
            <w:rPr>
              <w:spacing w:val="-3"/>
              <w:sz w:val="24"/>
              <w:szCs w:val="24"/>
            </w:rPr>
          </w:rPrChange>
        </w:rPr>
        <w:tab/>
        <w:t>h.</w:t>
      </w:r>
      <w:r w:rsidRPr="000D5B7F">
        <w:rPr>
          <w:spacing w:val="-3"/>
          <w:sz w:val="24"/>
          <w:szCs w:val="24"/>
          <w:rPrChange w:id="774" w:author="Bruce Dosier" w:date="2016-05-31T12:21:00Z">
            <w:rPr>
              <w:spacing w:val="-3"/>
              <w:sz w:val="24"/>
              <w:szCs w:val="24"/>
            </w:rPr>
          </w:rPrChange>
        </w:rPr>
        <w:tab/>
      </w:r>
      <w:r w:rsidRPr="000D5B7F">
        <w:rPr>
          <w:spacing w:val="-3"/>
          <w:sz w:val="24"/>
          <w:szCs w:val="24"/>
          <w:u w:val="single"/>
          <w:rPrChange w:id="775" w:author="Bruce Dosier" w:date="2016-05-31T12:21:00Z">
            <w:rPr>
              <w:spacing w:val="-3"/>
              <w:sz w:val="24"/>
              <w:szCs w:val="24"/>
              <w:u w:val="single"/>
            </w:rPr>
          </w:rPrChange>
        </w:rPr>
        <w:t>Scope of Work</w:t>
      </w:r>
    </w:p>
    <w:p w:rsidR="007216D8" w:rsidRPr="000D5B7F" w:rsidRDefault="007216D8">
      <w:pPr>
        <w:tabs>
          <w:tab w:val="left" w:pos="-720"/>
        </w:tabs>
        <w:suppressAutoHyphens/>
        <w:jc w:val="both"/>
        <w:rPr>
          <w:spacing w:val="-3"/>
          <w:sz w:val="24"/>
          <w:szCs w:val="24"/>
          <w:rPrChange w:id="776" w:author="Bruce Dosier" w:date="2016-05-31T12:21:00Z">
            <w:rPr>
              <w:spacing w:val="-3"/>
              <w:sz w:val="24"/>
              <w:szCs w:val="24"/>
            </w:rPr>
          </w:rPrChange>
        </w:rPr>
      </w:pPr>
    </w:p>
    <w:p w:rsidR="007216D8" w:rsidRPr="000D5B7F" w:rsidRDefault="007216D8" w:rsidP="00816704">
      <w:pPr>
        <w:numPr>
          <w:ilvl w:val="0"/>
          <w:numId w:val="2"/>
        </w:numPr>
        <w:tabs>
          <w:tab w:val="left" w:pos="-720"/>
          <w:tab w:val="left" w:pos="0"/>
          <w:tab w:val="left" w:pos="720"/>
          <w:tab w:val="left" w:pos="1440"/>
        </w:tabs>
        <w:suppressAutoHyphens/>
        <w:jc w:val="both"/>
        <w:rPr>
          <w:spacing w:val="-3"/>
          <w:sz w:val="24"/>
          <w:szCs w:val="24"/>
          <w:u w:val="single"/>
          <w:rPrChange w:id="777" w:author="Bruce Dosier" w:date="2016-05-31T12:21:00Z">
            <w:rPr>
              <w:spacing w:val="-3"/>
              <w:sz w:val="24"/>
              <w:szCs w:val="24"/>
              <w:u w:val="single"/>
            </w:rPr>
          </w:rPrChange>
        </w:rPr>
      </w:pPr>
      <w:r w:rsidRPr="000D5B7F">
        <w:rPr>
          <w:spacing w:val="-3"/>
          <w:sz w:val="24"/>
          <w:szCs w:val="24"/>
          <w:u w:val="single"/>
          <w:rPrChange w:id="778" w:author="Bruce Dosier" w:date="2016-05-31T12:21:00Z">
            <w:rPr>
              <w:spacing w:val="-3"/>
              <w:sz w:val="24"/>
              <w:szCs w:val="24"/>
              <w:u w:val="single"/>
            </w:rPr>
          </w:rPrChange>
        </w:rPr>
        <w:t>Other Pertinent Items</w:t>
      </w:r>
    </w:p>
    <w:p w:rsidR="00816704" w:rsidRPr="000D5B7F" w:rsidRDefault="00816704" w:rsidP="00DE74A6">
      <w:pPr>
        <w:tabs>
          <w:tab w:val="left" w:pos="-720"/>
          <w:tab w:val="left" w:pos="-450"/>
          <w:tab w:val="left" w:pos="720"/>
          <w:tab w:val="left" w:pos="1440"/>
        </w:tabs>
        <w:suppressAutoHyphens/>
        <w:ind w:hanging="1170"/>
        <w:jc w:val="center"/>
        <w:rPr>
          <w:spacing w:val="-3"/>
          <w:sz w:val="24"/>
          <w:szCs w:val="24"/>
          <w:u w:val="single"/>
          <w:rPrChange w:id="779" w:author="Bruce Dosier" w:date="2016-05-31T12:21:00Z">
            <w:rPr>
              <w:spacing w:val="-3"/>
              <w:sz w:val="24"/>
              <w:szCs w:val="24"/>
              <w:u w:val="single"/>
            </w:rPr>
          </w:rPrChange>
        </w:rPr>
      </w:pPr>
    </w:p>
    <w:p w:rsidR="00816704" w:rsidRPr="000D5B7F" w:rsidRDefault="00816704" w:rsidP="00816704">
      <w:pPr>
        <w:tabs>
          <w:tab w:val="left" w:pos="-720"/>
          <w:tab w:val="left" w:pos="-450"/>
          <w:tab w:val="left" w:pos="720"/>
          <w:tab w:val="left" w:pos="1440"/>
        </w:tabs>
        <w:suppressAutoHyphens/>
        <w:ind w:hanging="1170"/>
        <w:jc w:val="both"/>
        <w:rPr>
          <w:spacing w:val="-3"/>
          <w:sz w:val="24"/>
          <w:szCs w:val="24"/>
          <w:u w:val="single"/>
          <w:rPrChange w:id="780" w:author="Bruce Dosier" w:date="2016-05-31T12:21:00Z">
            <w:rPr>
              <w:spacing w:val="-3"/>
              <w:sz w:val="24"/>
              <w:szCs w:val="24"/>
              <w:u w:val="single"/>
            </w:rPr>
          </w:rPrChange>
        </w:rPr>
      </w:pPr>
    </w:p>
    <w:p w:rsidR="00816704" w:rsidRPr="000D5B7F" w:rsidRDefault="00816704" w:rsidP="00816704">
      <w:pPr>
        <w:tabs>
          <w:tab w:val="left" w:pos="-720"/>
          <w:tab w:val="left" w:pos="-450"/>
          <w:tab w:val="left" w:pos="720"/>
          <w:tab w:val="left" w:pos="1440"/>
        </w:tabs>
        <w:suppressAutoHyphens/>
        <w:jc w:val="both"/>
        <w:rPr>
          <w:spacing w:val="-3"/>
          <w:sz w:val="24"/>
          <w:szCs w:val="24"/>
          <w:rPrChange w:id="781" w:author="Bruce Dosier" w:date="2016-05-31T12:21:00Z">
            <w:rPr>
              <w:spacing w:val="-3"/>
              <w:sz w:val="24"/>
              <w:szCs w:val="24"/>
            </w:rPr>
          </w:rPrChange>
        </w:rPr>
      </w:pPr>
    </w:p>
    <w:sectPr w:rsidR="00816704" w:rsidRPr="000D5B7F" w:rsidSect="00C459AD">
      <w:footerReference w:type="even" r:id="rId8"/>
      <w:footerReference w:type="default" r:id="rId9"/>
      <w:endnotePr>
        <w:numFmt w:val="decimal"/>
      </w:endnotePr>
      <w:pgSz w:w="12240" w:h="15840"/>
      <w:pgMar w:top="1440" w:right="1440" w:bottom="1440" w:left="144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F8F" w:rsidRDefault="006C7F8F">
      <w:r>
        <w:separator/>
      </w:r>
    </w:p>
  </w:endnote>
  <w:endnote w:type="continuationSeparator" w:id="0">
    <w:p w:rsidR="006C7F8F" w:rsidRDefault="006C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81" w:rsidRDefault="00C36E81" w:rsidP="00EA4E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6E81" w:rsidRDefault="00C36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E81" w:rsidRDefault="00C36E81" w:rsidP="00EA4E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B7F">
      <w:rPr>
        <w:rStyle w:val="PageNumber"/>
        <w:noProof/>
      </w:rPr>
      <w:t>9</w:t>
    </w:r>
    <w:r>
      <w:rPr>
        <w:rStyle w:val="PageNumber"/>
      </w:rPr>
      <w:fldChar w:fldCharType="end"/>
    </w:r>
  </w:p>
  <w:p w:rsidR="00C36E81" w:rsidRDefault="00C36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F8F" w:rsidRDefault="006C7F8F">
      <w:r>
        <w:separator/>
      </w:r>
    </w:p>
  </w:footnote>
  <w:footnote w:type="continuationSeparator" w:id="0">
    <w:p w:rsidR="006C7F8F" w:rsidRDefault="006C7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0C36"/>
    <w:multiLevelType w:val="hybridMultilevel"/>
    <w:tmpl w:val="F6D601B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B7C6663"/>
    <w:multiLevelType w:val="hybridMultilevel"/>
    <w:tmpl w:val="DAF0BAD2"/>
    <w:lvl w:ilvl="0" w:tplc="931C4538">
      <w:start w:val="1"/>
      <w:numFmt w:val="lowerRoman"/>
      <w:lvlText w:val="%1."/>
      <w:lvlJc w:val="left"/>
      <w:pPr>
        <w:tabs>
          <w:tab w:val="num" w:pos="2160"/>
        </w:tabs>
        <w:ind w:left="2160" w:hanging="720"/>
      </w:pPr>
      <w:rPr>
        <w:rFonts w:hint="default"/>
        <w:u w:val="none"/>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revisionView w:formatting="0"/>
  <w:trackRevisions/>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B9"/>
    <w:rsid w:val="00040A6D"/>
    <w:rsid w:val="00072106"/>
    <w:rsid w:val="00076862"/>
    <w:rsid w:val="000A7D32"/>
    <w:rsid w:val="000D5B7F"/>
    <w:rsid w:val="000E45EA"/>
    <w:rsid w:val="000F736A"/>
    <w:rsid w:val="00111070"/>
    <w:rsid w:val="001213CF"/>
    <w:rsid w:val="00147BF5"/>
    <w:rsid w:val="00192E1A"/>
    <w:rsid w:val="001959DE"/>
    <w:rsid w:val="001E1801"/>
    <w:rsid w:val="001F2BC0"/>
    <w:rsid w:val="002032FE"/>
    <w:rsid w:val="00221856"/>
    <w:rsid w:val="00221C96"/>
    <w:rsid w:val="00281B19"/>
    <w:rsid w:val="00286AA3"/>
    <w:rsid w:val="002B6DB9"/>
    <w:rsid w:val="0031755C"/>
    <w:rsid w:val="003508FF"/>
    <w:rsid w:val="00356F92"/>
    <w:rsid w:val="00360D81"/>
    <w:rsid w:val="003C7883"/>
    <w:rsid w:val="0043674D"/>
    <w:rsid w:val="004F1013"/>
    <w:rsid w:val="004F23F3"/>
    <w:rsid w:val="004F667F"/>
    <w:rsid w:val="00506C75"/>
    <w:rsid w:val="00514849"/>
    <w:rsid w:val="005829E7"/>
    <w:rsid w:val="00592A93"/>
    <w:rsid w:val="005E7DFD"/>
    <w:rsid w:val="006019CD"/>
    <w:rsid w:val="0060239F"/>
    <w:rsid w:val="00610AE3"/>
    <w:rsid w:val="006222B1"/>
    <w:rsid w:val="00651389"/>
    <w:rsid w:val="0065413C"/>
    <w:rsid w:val="006B45A3"/>
    <w:rsid w:val="006C7F8F"/>
    <w:rsid w:val="006D3505"/>
    <w:rsid w:val="006D3898"/>
    <w:rsid w:val="006E75D9"/>
    <w:rsid w:val="00706A59"/>
    <w:rsid w:val="007216D8"/>
    <w:rsid w:val="00743361"/>
    <w:rsid w:val="00791C04"/>
    <w:rsid w:val="00795BF0"/>
    <w:rsid w:val="007E2D45"/>
    <w:rsid w:val="007E3927"/>
    <w:rsid w:val="00811CD6"/>
    <w:rsid w:val="00816704"/>
    <w:rsid w:val="00840FE1"/>
    <w:rsid w:val="0084462A"/>
    <w:rsid w:val="008D4905"/>
    <w:rsid w:val="00904A0E"/>
    <w:rsid w:val="009055F3"/>
    <w:rsid w:val="00927B8E"/>
    <w:rsid w:val="0098521D"/>
    <w:rsid w:val="009B30C6"/>
    <w:rsid w:val="009B44D9"/>
    <w:rsid w:val="009C5E2E"/>
    <w:rsid w:val="009E23CD"/>
    <w:rsid w:val="009E7771"/>
    <w:rsid w:val="00A07CA8"/>
    <w:rsid w:val="00A158A0"/>
    <w:rsid w:val="00A52BC8"/>
    <w:rsid w:val="00A567D0"/>
    <w:rsid w:val="00AA3073"/>
    <w:rsid w:val="00AE73FB"/>
    <w:rsid w:val="00B00D86"/>
    <w:rsid w:val="00B24F51"/>
    <w:rsid w:val="00B55E44"/>
    <w:rsid w:val="00B72C40"/>
    <w:rsid w:val="00BA2BB9"/>
    <w:rsid w:val="00BC7253"/>
    <w:rsid w:val="00C030AE"/>
    <w:rsid w:val="00C204C4"/>
    <w:rsid w:val="00C36E81"/>
    <w:rsid w:val="00C459AD"/>
    <w:rsid w:val="00C51653"/>
    <w:rsid w:val="00C8203D"/>
    <w:rsid w:val="00C9330D"/>
    <w:rsid w:val="00CD3445"/>
    <w:rsid w:val="00D72E05"/>
    <w:rsid w:val="00D82B9D"/>
    <w:rsid w:val="00DE74A6"/>
    <w:rsid w:val="00E45908"/>
    <w:rsid w:val="00E547F2"/>
    <w:rsid w:val="00E642FD"/>
    <w:rsid w:val="00E666B9"/>
    <w:rsid w:val="00E74D66"/>
    <w:rsid w:val="00E7601B"/>
    <w:rsid w:val="00EA4EBE"/>
    <w:rsid w:val="00EB4471"/>
    <w:rsid w:val="00ED4037"/>
    <w:rsid w:val="00EE037C"/>
    <w:rsid w:val="00F20134"/>
    <w:rsid w:val="00F373B7"/>
    <w:rsid w:val="00FE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widowControl w:val="0"/>
      <w:jc w:val="both"/>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style>
  <w:style w:type="character" w:styleId="Hyperlink">
    <w:name w:val="Hyperlink"/>
    <w:rsid w:val="00A52BC8"/>
    <w:rPr>
      <w:color w:val="0000FF"/>
      <w:u w:val="single"/>
    </w:rPr>
  </w:style>
  <w:style w:type="paragraph" w:styleId="Footer">
    <w:name w:val="footer"/>
    <w:basedOn w:val="Normal"/>
    <w:rsid w:val="00C459AD"/>
    <w:pPr>
      <w:tabs>
        <w:tab w:val="center" w:pos="4320"/>
        <w:tab w:val="right" w:pos="8640"/>
      </w:tabs>
    </w:pPr>
  </w:style>
  <w:style w:type="character" w:styleId="PageNumber">
    <w:name w:val="page number"/>
    <w:basedOn w:val="DefaultParagraphFont"/>
    <w:rsid w:val="00C459AD"/>
  </w:style>
  <w:style w:type="table" w:styleId="TableGrid">
    <w:name w:val="Table Grid"/>
    <w:basedOn w:val="TableNormal"/>
    <w:rsid w:val="00E642F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D5B7F"/>
    <w:rPr>
      <w:rFonts w:ascii="Tahoma" w:hAnsi="Tahoma" w:cs="Tahoma"/>
      <w:sz w:val="16"/>
      <w:szCs w:val="16"/>
    </w:rPr>
  </w:style>
  <w:style w:type="character" w:customStyle="1" w:styleId="BalloonTextChar">
    <w:name w:val="Balloon Text Char"/>
    <w:basedOn w:val="DefaultParagraphFont"/>
    <w:link w:val="BalloonText"/>
    <w:rsid w:val="000D5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widowControl w:val="0"/>
      <w:jc w:val="both"/>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style>
  <w:style w:type="character" w:styleId="Hyperlink">
    <w:name w:val="Hyperlink"/>
    <w:rsid w:val="00A52BC8"/>
    <w:rPr>
      <w:color w:val="0000FF"/>
      <w:u w:val="single"/>
    </w:rPr>
  </w:style>
  <w:style w:type="paragraph" w:styleId="Footer">
    <w:name w:val="footer"/>
    <w:basedOn w:val="Normal"/>
    <w:rsid w:val="00C459AD"/>
    <w:pPr>
      <w:tabs>
        <w:tab w:val="center" w:pos="4320"/>
        <w:tab w:val="right" w:pos="8640"/>
      </w:tabs>
    </w:pPr>
  </w:style>
  <w:style w:type="character" w:styleId="PageNumber">
    <w:name w:val="page number"/>
    <w:basedOn w:val="DefaultParagraphFont"/>
    <w:rsid w:val="00C459AD"/>
  </w:style>
  <w:style w:type="table" w:styleId="TableGrid">
    <w:name w:val="Table Grid"/>
    <w:basedOn w:val="TableNormal"/>
    <w:rsid w:val="00E642F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D5B7F"/>
    <w:rPr>
      <w:rFonts w:ascii="Tahoma" w:hAnsi="Tahoma" w:cs="Tahoma"/>
      <w:sz w:val="16"/>
      <w:szCs w:val="16"/>
    </w:rPr>
  </w:style>
  <w:style w:type="character" w:customStyle="1" w:styleId="BalloonTextChar">
    <w:name w:val="Balloon Text Char"/>
    <w:basedOn w:val="DefaultParagraphFont"/>
    <w:link w:val="BalloonText"/>
    <w:rsid w:val="000D5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2372</Words>
  <Characters>13523</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February 24, 1997</vt:lpstr>
    </vt:vector>
  </TitlesOfParts>
  <Company>Gateway 2000</Company>
  <LinksUpToDate>false</LinksUpToDate>
  <CharactersWithSpaces>15864</CharactersWithSpaces>
  <SharedDoc>false</SharedDoc>
  <HLinks>
    <vt:vector size="6" baseType="variant">
      <vt:variant>
        <vt:i4>2752519</vt:i4>
      </vt:variant>
      <vt:variant>
        <vt:i4>0</vt:i4>
      </vt:variant>
      <vt:variant>
        <vt:i4>0</vt:i4>
      </vt:variant>
      <vt:variant>
        <vt:i4>5</vt:i4>
      </vt:variant>
      <vt:variant>
        <vt:lpwstr>mailto:djackson@ocwd.com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24, 1997</dc:title>
  <dc:creator>Gateway Authorized Customer</dc:creator>
  <cp:lastModifiedBy>Bruce Dosier</cp:lastModifiedBy>
  <cp:revision>2</cp:revision>
  <cp:lastPrinted>2007-06-27T00:07:00Z</cp:lastPrinted>
  <dcterms:created xsi:type="dcterms:W3CDTF">2016-05-31T19:22:00Z</dcterms:created>
  <dcterms:modified xsi:type="dcterms:W3CDTF">2016-05-31T19:22:00Z</dcterms:modified>
</cp:coreProperties>
</file>